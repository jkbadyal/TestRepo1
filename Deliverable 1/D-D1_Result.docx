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B61" w:rsidRPr="006E3D83" w:rsidRDefault="00D85B61" w:rsidP="00D85B61">
      <w:pPr>
        <w:jc w:val="both"/>
        <w:rPr>
          <w:rFonts w:cs="Arial"/>
          <w:noProof/>
          <w:lang w:eastAsia="en-CA"/>
        </w:rPr>
      </w:pPr>
    </w:p>
    <w:tbl>
      <w:tblPr>
        <w:tblpPr w:leftFromText="180" w:rightFromText="180" w:vertAnchor="page" w:horzAnchor="margin" w:tblpX="288" w:tblpY="434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0"/>
      </w:tblGrid>
      <w:tr w:rsidR="00D85B61" w:rsidRPr="006E3D83" w:rsidTr="002123CA">
        <w:trPr>
          <w:trHeight w:val="6628"/>
        </w:trPr>
        <w:tc>
          <w:tcPr>
            <w:tcW w:w="8910" w:type="dxa"/>
            <w:shd w:val="clear" w:color="auto" w:fill="auto"/>
          </w:tcPr>
          <w:p w:rsidR="00D85B61" w:rsidRPr="006E3D83" w:rsidRDefault="00D85B61" w:rsidP="002123CA">
            <w:pPr>
              <w:jc w:val="center"/>
              <w:rPr>
                <w:rFonts w:cs="Arial"/>
                <w:b/>
                <w:sz w:val="44"/>
                <w:szCs w:val="40"/>
              </w:rPr>
            </w:pPr>
          </w:p>
          <w:p w:rsidR="00D85B61" w:rsidRPr="006E3D83" w:rsidRDefault="00D85B61" w:rsidP="002123CA">
            <w:pPr>
              <w:jc w:val="center"/>
              <w:rPr>
                <w:rFonts w:cs="Arial"/>
                <w:b/>
                <w:sz w:val="44"/>
                <w:szCs w:val="40"/>
              </w:rPr>
            </w:pPr>
            <w:r w:rsidRPr="006E3D83">
              <w:rPr>
                <w:rFonts w:cs="Arial"/>
                <w:b/>
                <w:sz w:val="44"/>
                <w:szCs w:val="40"/>
              </w:rPr>
              <w:t>SOEN 6481</w:t>
            </w:r>
          </w:p>
          <w:p w:rsidR="00D85B61" w:rsidRPr="006E3D83" w:rsidRDefault="00D85B61" w:rsidP="002123CA">
            <w:pPr>
              <w:jc w:val="center"/>
              <w:rPr>
                <w:rFonts w:cs="Arial"/>
                <w:b/>
                <w:sz w:val="44"/>
                <w:szCs w:val="40"/>
              </w:rPr>
            </w:pPr>
            <w:r w:rsidRPr="006E3D83">
              <w:rPr>
                <w:rFonts w:cs="Arial"/>
                <w:b/>
                <w:sz w:val="44"/>
                <w:szCs w:val="40"/>
              </w:rPr>
              <w:t>Software Systems Requirements Specification</w:t>
            </w:r>
          </w:p>
          <w:p w:rsidR="00D85B61" w:rsidRPr="006E3D83" w:rsidRDefault="00D85B61" w:rsidP="002123CA">
            <w:pPr>
              <w:jc w:val="center"/>
              <w:rPr>
                <w:rFonts w:cs="Arial"/>
                <w:b/>
                <w:sz w:val="44"/>
                <w:szCs w:val="32"/>
              </w:rPr>
            </w:pPr>
            <w:r w:rsidRPr="006E3D83">
              <w:rPr>
                <w:rFonts w:cs="Arial"/>
                <w:b/>
                <w:sz w:val="44"/>
                <w:szCs w:val="32"/>
              </w:rPr>
              <w:t>Summer 2015</w:t>
            </w:r>
          </w:p>
          <w:p w:rsidR="00D85B61" w:rsidRPr="006E3D83" w:rsidRDefault="00D85B61" w:rsidP="002123CA">
            <w:pPr>
              <w:jc w:val="center"/>
              <w:rPr>
                <w:rFonts w:cs="Arial"/>
                <w:sz w:val="44"/>
                <w:szCs w:val="40"/>
              </w:rPr>
            </w:pPr>
          </w:p>
          <w:p w:rsidR="00D85B61" w:rsidRPr="006E3D83" w:rsidRDefault="00D85B61" w:rsidP="002123CA">
            <w:pPr>
              <w:jc w:val="center"/>
              <w:rPr>
                <w:rFonts w:cs="Arial"/>
                <w:sz w:val="44"/>
                <w:szCs w:val="40"/>
              </w:rPr>
            </w:pPr>
            <w:r w:rsidRPr="006E3D83">
              <w:rPr>
                <w:rFonts w:cs="Arial"/>
                <w:sz w:val="44"/>
                <w:szCs w:val="40"/>
              </w:rPr>
              <w:t>Deliverable 1</w:t>
            </w:r>
          </w:p>
          <w:p w:rsidR="00D85B61" w:rsidRPr="006E3D83" w:rsidRDefault="00D85B61" w:rsidP="002123CA">
            <w:pPr>
              <w:jc w:val="center"/>
              <w:rPr>
                <w:rFonts w:cs="Arial"/>
                <w:sz w:val="44"/>
                <w:szCs w:val="40"/>
              </w:rPr>
            </w:pPr>
          </w:p>
          <w:p w:rsidR="00D85B61" w:rsidRPr="006E3D83" w:rsidRDefault="007E2FCF" w:rsidP="002123CA">
            <w:pPr>
              <w:jc w:val="center"/>
              <w:rPr>
                <w:rFonts w:cs="Arial"/>
                <w:sz w:val="32"/>
                <w:szCs w:val="24"/>
              </w:rPr>
            </w:pPr>
            <w:r>
              <w:rPr>
                <w:rFonts w:cs="Arial"/>
                <w:sz w:val="32"/>
                <w:szCs w:val="24"/>
              </w:rPr>
              <w:t xml:space="preserve">Ticket Vending Machine used in </w:t>
            </w:r>
            <w:proofErr w:type="spellStart"/>
            <w:r>
              <w:rPr>
                <w:rFonts w:cs="Arial"/>
                <w:sz w:val="32"/>
                <w:szCs w:val="24"/>
              </w:rPr>
              <w:t>Societe</w:t>
            </w:r>
            <w:proofErr w:type="spellEnd"/>
            <w:r>
              <w:rPr>
                <w:rFonts w:cs="Arial"/>
                <w:sz w:val="32"/>
                <w:szCs w:val="24"/>
              </w:rPr>
              <w:t xml:space="preserve"> de Transport</w:t>
            </w:r>
            <w:r w:rsidR="00B0710C">
              <w:rPr>
                <w:rFonts w:cs="Arial"/>
                <w:sz w:val="32"/>
                <w:szCs w:val="24"/>
              </w:rPr>
              <w:t xml:space="preserve"> de Montreal</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r w:rsidRPr="006E3D83">
              <w:rPr>
                <w:rFonts w:cs="Arial"/>
                <w:sz w:val="28"/>
                <w:szCs w:val="24"/>
              </w:rPr>
              <w:t>Team - D</w:t>
            </w:r>
          </w:p>
          <w:p w:rsidR="00D85B61" w:rsidRPr="006E3D83" w:rsidRDefault="00D85B61" w:rsidP="002123CA">
            <w:pPr>
              <w:jc w:val="center"/>
              <w:rPr>
                <w:rFonts w:cs="Arial"/>
                <w:sz w:val="44"/>
                <w:szCs w:val="24"/>
              </w:rPr>
            </w:pPr>
          </w:p>
          <w:p w:rsidR="00D85B61" w:rsidRPr="006E3D83" w:rsidRDefault="00D85B61" w:rsidP="002123CA">
            <w:pPr>
              <w:jc w:val="center"/>
              <w:rPr>
                <w:rFonts w:cs="Arial"/>
                <w:sz w:val="28"/>
                <w:szCs w:val="24"/>
              </w:rPr>
            </w:pPr>
            <w:proofErr w:type="spellStart"/>
            <w:r w:rsidRPr="006E3D83">
              <w:rPr>
                <w:rFonts w:cs="Arial"/>
                <w:sz w:val="28"/>
                <w:szCs w:val="24"/>
              </w:rPr>
              <w:t>Babak</w:t>
            </w:r>
            <w:proofErr w:type="spellEnd"/>
            <w:r w:rsidRPr="006E3D83">
              <w:rPr>
                <w:rFonts w:cs="Arial"/>
                <w:sz w:val="28"/>
                <w:szCs w:val="24"/>
              </w:rPr>
              <w:t xml:space="preserve"> </w:t>
            </w:r>
            <w:proofErr w:type="spellStart"/>
            <w:r w:rsidRPr="006E3D83">
              <w:rPr>
                <w:rFonts w:cs="Arial"/>
                <w:sz w:val="28"/>
                <w:szCs w:val="24"/>
              </w:rPr>
              <w:t>Boroujerdi</w:t>
            </w:r>
            <w:proofErr w:type="spellEnd"/>
            <w:r w:rsidRPr="006E3D83">
              <w:rPr>
                <w:rFonts w:cs="Arial"/>
                <w:sz w:val="28"/>
                <w:szCs w:val="24"/>
              </w:rPr>
              <w:t xml:space="preserve"> Far</w:t>
            </w:r>
          </w:p>
          <w:p w:rsidR="00D85B61" w:rsidRPr="006E3D83" w:rsidRDefault="00D85B61" w:rsidP="002123CA">
            <w:pPr>
              <w:jc w:val="center"/>
              <w:rPr>
                <w:rFonts w:cs="Arial"/>
                <w:sz w:val="28"/>
                <w:szCs w:val="24"/>
              </w:rPr>
            </w:pPr>
            <w:r w:rsidRPr="006E3D83">
              <w:rPr>
                <w:rFonts w:cs="Arial"/>
                <w:sz w:val="28"/>
                <w:szCs w:val="24"/>
              </w:rPr>
              <w:t xml:space="preserve">Dharani Kumar </w:t>
            </w:r>
            <w:proofErr w:type="spellStart"/>
            <w:r w:rsidRPr="006E3D83">
              <w:rPr>
                <w:rFonts w:cs="Arial"/>
                <w:sz w:val="28"/>
                <w:szCs w:val="24"/>
              </w:rPr>
              <w:t>Palani</w:t>
            </w:r>
            <w:proofErr w:type="spellEnd"/>
          </w:p>
          <w:p w:rsidR="00D85B61" w:rsidRPr="006E3D83" w:rsidRDefault="00D85B61" w:rsidP="002123CA">
            <w:pPr>
              <w:jc w:val="center"/>
              <w:rPr>
                <w:rFonts w:cs="Arial"/>
                <w:sz w:val="28"/>
                <w:szCs w:val="24"/>
              </w:rPr>
            </w:pPr>
            <w:proofErr w:type="spellStart"/>
            <w:r w:rsidRPr="006E3D83">
              <w:rPr>
                <w:rFonts w:cs="Arial"/>
                <w:sz w:val="28"/>
                <w:szCs w:val="24"/>
              </w:rPr>
              <w:t>Dhruv</w:t>
            </w:r>
            <w:proofErr w:type="spellEnd"/>
            <w:r w:rsidRPr="006E3D83">
              <w:rPr>
                <w:rFonts w:cs="Arial"/>
                <w:sz w:val="28"/>
                <w:szCs w:val="24"/>
              </w:rPr>
              <w:t xml:space="preserve"> </w:t>
            </w:r>
            <w:proofErr w:type="spellStart"/>
            <w:r w:rsidRPr="006E3D83">
              <w:rPr>
                <w:rFonts w:cs="Arial"/>
                <w:sz w:val="28"/>
                <w:szCs w:val="24"/>
              </w:rPr>
              <w:t>Ohri</w:t>
            </w:r>
            <w:proofErr w:type="spellEnd"/>
          </w:p>
          <w:p w:rsidR="00D85B61" w:rsidRPr="006E3D83" w:rsidRDefault="00D85B61" w:rsidP="002123CA">
            <w:pPr>
              <w:jc w:val="center"/>
              <w:rPr>
                <w:rFonts w:cs="Arial"/>
                <w:sz w:val="28"/>
                <w:szCs w:val="24"/>
              </w:rPr>
            </w:pPr>
            <w:r w:rsidRPr="006E3D83">
              <w:rPr>
                <w:rFonts w:cs="Arial"/>
                <w:sz w:val="28"/>
                <w:szCs w:val="24"/>
              </w:rPr>
              <w:t>Naresh Kumar</w:t>
            </w:r>
          </w:p>
          <w:p w:rsidR="00D85B61" w:rsidRPr="006E3D83" w:rsidRDefault="00D85B61" w:rsidP="002123CA">
            <w:pPr>
              <w:jc w:val="center"/>
              <w:rPr>
                <w:rFonts w:cs="Arial"/>
                <w:sz w:val="28"/>
                <w:szCs w:val="24"/>
              </w:rPr>
            </w:pPr>
            <w:r w:rsidRPr="006E3D83">
              <w:rPr>
                <w:rFonts w:cs="Arial"/>
                <w:sz w:val="28"/>
                <w:szCs w:val="24"/>
              </w:rPr>
              <w:t>Shu Liu</w:t>
            </w:r>
          </w:p>
          <w:p w:rsidR="00D85B61" w:rsidRPr="006E3D83" w:rsidRDefault="00D85B61" w:rsidP="002123CA">
            <w:pPr>
              <w:jc w:val="center"/>
              <w:rPr>
                <w:rFonts w:cs="Arial"/>
                <w:sz w:val="28"/>
                <w:szCs w:val="24"/>
              </w:rPr>
            </w:pPr>
            <w:proofErr w:type="spellStart"/>
            <w:r w:rsidRPr="006E3D83">
              <w:rPr>
                <w:rFonts w:cs="Arial"/>
                <w:sz w:val="28"/>
                <w:szCs w:val="24"/>
              </w:rPr>
              <w:t>Xiaodong</w:t>
            </w:r>
            <w:proofErr w:type="spellEnd"/>
            <w:r w:rsidRPr="006E3D83">
              <w:rPr>
                <w:rFonts w:cs="Arial"/>
                <w:sz w:val="28"/>
                <w:szCs w:val="24"/>
              </w:rPr>
              <w:t xml:space="preserve"> Li</w:t>
            </w:r>
          </w:p>
          <w:p w:rsidR="00D85B61" w:rsidRPr="006E3D83" w:rsidRDefault="00D85B61" w:rsidP="002F2176">
            <w:pPr>
              <w:jc w:val="center"/>
              <w:rPr>
                <w:rFonts w:cs="Arial"/>
                <w:sz w:val="28"/>
                <w:szCs w:val="24"/>
              </w:rPr>
            </w:pPr>
            <w:r w:rsidRPr="006E3D83">
              <w:rPr>
                <w:rFonts w:cs="Arial"/>
                <w:sz w:val="28"/>
                <w:szCs w:val="24"/>
              </w:rPr>
              <w:t>Yang Liu</w:t>
            </w:r>
          </w:p>
          <w:p w:rsidR="00A47623" w:rsidRPr="006E3D83" w:rsidRDefault="00A47623" w:rsidP="002F2176">
            <w:pPr>
              <w:jc w:val="center"/>
              <w:rPr>
                <w:rFonts w:cs="Arial"/>
                <w:sz w:val="44"/>
                <w:szCs w:val="24"/>
              </w:rPr>
            </w:pPr>
          </w:p>
        </w:tc>
      </w:tr>
    </w:tbl>
    <w:p w:rsidR="00D85B61" w:rsidRPr="006E3D83" w:rsidRDefault="00D85B61" w:rsidP="00D85B61">
      <w:pPr>
        <w:jc w:val="both"/>
        <w:rPr>
          <w:rFonts w:cs="Arial"/>
          <w:noProof/>
          <w:lang w:eastAsia="en-CA"/>
        </w:rPr>
      </w:pPr>
    </w:p>
    <w:p w:rsidR="00D85B61" w:rsidRPr="006E3D83" w:rsidRDefault="00D85B61" w:rsidP="00D85B61">
      <w:pPr>
        <w:jc w:val="both"/>
        <w:rPr>
          <w:rFonts w:cs="Arial"/>
          <w:noProof/>
          <w:lang w:eastAsia="en-CA"/>
        </w:rPr>
      </w:pPr>
      <w:r w:rsidRPr="006E3D83">
        <w:rPr>
          <w:rFonts w:cs="Arial"/>
          <w:noProof/>
          <w:lang w:val="en-US"/>
        </w:rPr>
        <w:drawing>
          <wp:anchor distT="0" distB="0" distL="114300" distR="114300" simplePos="0" relativeHeight="251659264" behindDoc="1" locked="0" layoutInCell="1" allowOverlap="1">
            <wp:simplePos x="0" y="0"/>
            <wp:positionH relativeFrom="column">
              <wp:posOffset>252919</wp:posOffset>
            </wp:positionH>
            <wp:positionV relativeFrom="paragraph">
              <wp:posOffset>5107</wp:posOffset>
            </wp:positionV>
            <wp:extent cx="5476672" cy="1370826"/>
            <wp:effectExtent l="0" t="0" r="0" b="1270"/>
            <wp:wrapNone/>
            <wp:docPr id="1" name="Picture 1" descr="C:\Users\Moiz\Desktop\D1\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iz\Desktop\D1\concordia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9764" cy="1371600"/>
                    </a:xfrm>
                    <a:prstGeom prst="rect">
                      <a:avLst/>
                    </a:prstGeom>
                    <a:noFill/>
                    <a:ln>
                      <a:noFill/>
                    </a:ln>
                  </pic:spPr>
                </pic:pic>
              </a:graphicData>
            </a:graphic>
          </wp:anchor>
        </w:drawing>
      </w:r>
    </w:p>
    <w:p w:rsidR="00D85B61" w:rsidRPr="006E3D83" w:rsidRDefault="00D85B61" w:rsidP="00D85B61">
      <w:pPr>
        <w:jc w:val="both"/>
        <w:rPr>
          <w:rFonts w:cs="Arial"/>
          <w:sz w:val="24"/>
          <w:szCs w:val="24"/>
        </w:rPr>
      </w:pPr>
    </w:p>
    <w:p w:rsidR="00D85B61" w:rsidRPr="006E3D83" w:rsidRDefault="00D85B61" w:rsidP="00D85B61">
      <w:pPr>
        <w:jc w:val="both"/>
        <w:rPr>
          <w:rFonts w:cs="Arial"/>
          <w:sz w:val="24"/>
          <w:szCs w:val="24"/>
        </w:rPr>
      </w:pPr>
    </w:p>
    <w:p w:rsidR="00D85B61" w:rsidRPr="006E3D83" w:rsidRDefault="00D85B61" w:rsidP="00D85B61">
      <w:pPr>
        <w:jc w:val="both"/>
        <w:rPr>
          <w:rFonts w:cs="Arial"/>
          <w:noProof/>
          <w:lang w:eastAsia="en-CA"/>
        </w:rPr>
      </w:pPr>
    </w:p>
    <w:p w:rsidR="00D85B61" w:rsidRPr="006E3D83" w:rsidRDefault="00D85B61" w:rsidP="00D85B61">
      <w:pPr>
        <w:rPr>
          <w:rFonts w:cs="Arial"/>
        </w:rPr>
      </w:pPr>
    </w:p>
    <w:p w:rsidR="00D85B61" w:rsidRDefault="00D85B61" w:rsidP="00D85B61">
      <w:pPr>
        <w:rPr>
          <w:rFonts w:cs="Arial"/>
        </w:rPr>
      </w:pPr>
    </w:p>
    <w:p w:rsidR="001F7D18" w:rsidRDefault="001F7D18" w:rsidP="00D85B61">
      <w:pPr>
        <w:rPr>
          <w:rFonts w:cs="Arial"/>
        </w:rPr>
      </w:pPr>
    </w:p>
    <w:p w:rsidR="001F7D18" w:rsidRDefault="001F7D18" w:rsidP="00D85B61">
      <w:pPr>
        <w:rPr>
          <w:rFonts w:cs="Arial"/>
        </w:rPr>
      </w:pPr>
    </w:p>
    <w:p w:rsidR="001F7D18" w:rsidRDefault="001F7D18" w:rsidP="00D85B61">
      <w:pPr>
        <w:rPr>
          <w:ins w:id="0" w:author="umroot" w:date="2015-05-17T08:33:00Z"/>
          <w:rFonts w:cs="Arial"/>
        </w:rPr>
      </w:pPr>
    </w:p>
    <w:p w:rsidR="006036FC" w:rsidRDefault="006036FC" w:rsidP="00D85B61">
      <w:pPr>
        <w:rPr>
          <w:rFonts w:cs="Arial"/>
        </w:rPr>
      </w:pPr>
    </w:p>
    <w:p w:rsidR="006036FC" w:rsidRPr="004C366B" w:rsidRDefault="006036FC" w:rsidP="006036FC">
      <w:pPr>
        <w:rPr>
          <w:ins w:id="1" w:author="umroot" w:date="2015-05-17T08:33:00Z"/>
          <w:rFonts w:ascii="Times New Roman" w:hAnsi="Times New Roman"/>
          <w:sz w:val="24"/>
        </w:rPr>
      </w:pPr>
      <w:ins w:id="2" w:author="umroot" w:date="2015-05-17T08:33:00Z">
        <w:r w:rsidRPr="004C366B">
          <w:rPr>
            <w:rFonts w:ascii="Times New Roman" w:hAnsi="Times New Roman"/>
            <w:sz w:val="24"/>
          </w:rPr>
          <w:lastRenderedPageBreak/>
          <w:t>These are base marks. The marks of individual members can vary.</w:t>
        </w:r>
        <w:bookmarkStart w:id="3" w:name="_GoBack"/>
        <w:bookmarkEnd w:id="3"/>
      </w:ins>
    </w:p>
    <w:p w:rsidR="006036FC" w:rsidRPr="004C366B" w:rsidRDefault="006036FC" w:rsidP="006036FC">
      <w:pPr>
        <w:rPr>
          <w:ins w:id="4" w:author="umroot" w:date="2015-05-17T08:33:00Z"/>
          <w:rFonts w:ascii="Times New Roman" w:hAnsi="Times New Roman"/>
          <w:sz w:val="24"/>
        </w:rPr>
      </w:pPr>
    </w:p>
    <w:p w:rsidR="006036FC" w:rsidRPr="004C366B" w:rsidRDefault="006036FC" w:rsidP="006036FC">
      <w:pPr>
        <w:rPr>
          <w:ins w:id="5" w:author="umroot" w:date="2015-05-17T08:33:00Z"/>
          <w:rFonts w:ascii="Times New Roman" w:hAnsi="Times New Roman"/>
          <w:sz w:val="24"/>
        </w:rPr>
      </w:pPr>
      <w:ins w:id="6" w:author="umroot" w:date="2015-05-17T08:33:00Z">
        <w:r>
          <w:rPr>
            <w:rFonts w:ascii="Times New Roman" w:hAnsi="Times New Roman"/>
            <w:sz w:val="24"/>
          </w:rPr>
          <w:t>P1 (15/15) + P2</w:t>
        </w:r>
        <w:r w:rsidRPr="004C366B">
          <w:rPr>
            <w:rFonts w:ascii="Times New Roman" w:hAnsi="Times New Roman"/>
            <w:sz w:val="24"/>
          </w:rPr>
          <w:t xml:space="preserve"> (</w:t>
        </w:r>
        <w:r>
          <w:rPr>
            <w:rFonts w:ascii="Times New Roman" w:hAnsi="Times New Roman"/>
            <w:sz w:val="24"/>
          </w:rPr>
          <w:t>2</w:t>
        </w:r>
      </w:ins>
      <w:ins w:id="7" w:author="umroot" w:date="2015-05-17T08:40:00Z">
        <w:r>
          <w:rPr>
            <w:rFonts w:ascii="Times New Roman" w:hAnsi="Times New Roman"/>
            <w:sz w:val="24"/>
          </w:rPr>
          <w:t>4</w:t>
        </w:r>
      </w:ins>
      <w:ins w:id="8" w:author="umroot" w:date="2015-05-17T08:33:00Z">
        <w:r w:rsidRPr="004C366B">
          <w:rPr>
            <w:rFonts w:ascii="Times New Roman" w:hAnsi="Times New Roman"/>
            <w:sz w:val="24"/>
          </w:rPr>
          <w:t>/</w:t>
        </w:r>
        <w:r>
          <w:rPr>
            <w:rFonts w:ascii="Times New Roman" w:hAnsi="Times New Roman"/>
            <w:sz w:val="24"/>
          </w:rPr>
          <w:t>25</w:t>
        </w:r>
        <w:r w:rsidRPr="004C366B">
          <w:rPr>
            <w:rFonts w:ascii="Times New Roman" w:hAnsi="Times New Roman"/>
            <w:sz w:val="24"/>
          </w:rPr>
          <w:t xml:space="preserve">) + </w:t>
        </w:r>
        <w:r>
          <w:rPr>
            <w:rFonts w:ascii="Times New Roman" w:hAnsi="Times New Roman"/>
            <w:sz w:val="24"/>
          </w:rPr>
          <w:t>P3</w:t>
        </w:r>
        <w:r w:rsidRPr="004C366B">
          <w:rPr>
            <w:rFonts w:ascii="Times New Roman" w:hAnsi="Times New Roman"/>
            <w:sz w:val="24"/>
          </w:rPr>
          <w:t xml:space="preserve"> (3</w:t>
        </w:r>
      </w:ins>
      <w:ins w:id="9" w:author="umroot" w:date="2015-05-17T08:36:00Z">
        <w:r>
          <w:rPr>
            <w:rFonts w:ascii="Times New Roman" w:hAnsi="Times New Roman"/>
            <w:sz w:val="24"/>
          </w:rPr>
          <w:t>6</w:t>
        </w:r>
      </w:ins>
      <w:ins w:id="10" w:author="umroot" w:date="2015-05-17T08:33:00Z">
        <w:r w:rsidRPr="004C366B">
          <w:rPr>
            <w:rFonts w:ascii="Times New Roman" w:hAnsi="Times New Roman"/>
            <w:sz w:val="24"/>
          </w:rPr>
          <w:t>/40) + Organization and Presentation (</w:t>
        </w:r>
        <w:r>
          <w:rPr>
            <w:rFonts w:ascii="Times New Roman" w:hAnsi="Times New Roman"/>
            <w:sz w:val="24"/>
          </w:rPr>
          <w:t>1</w:t>
        </w:r>
      </w:ins>
      <w:ins w:id="11" w:author="umroot" w:date="2015-05-17T08:36:00Z">
        <w:r>
          <w:rPr>
            <w:rFonts w:ascii="Times New Roman" w:hAnsi="Times New Roman"/>
            <w:sz w:val="24"/>
          </w:rPr>
          <w:t>2</w:t>
        </w:r>
      </w:ins>
      <w:ins w:id="12" w:author="umroot" w:date="2015-05-17T08:33:00Z">
        <w:r w:rsidRPr="004C366B">
          <w:rPr>
            <w:rFonts w:ascii="Times New Roman" w:hAnsi="Times New Roman"/>
            <w:sz w:val="24"/>
          </w:rPr>
          <w:t>/1</w:t>
        </w:r>
        <w:r>
          <w:rPr>
            <w:rFonts w:ascii="Times New Roman" w:hAnsi="Times New Roman"/>
            <w:sz w:val="24"/>
          </w:rPr>
          <w:t>5</w:t>
        </w:r>
        <w:r w:rsidRPr="004C366B">
          <w:rPr>
            <w:rFonts w:ascii="Times New Roman" w:hAnsi="Times New Roman"/>
            <w:sz w:val="24"/>
          </w:rPr>
          <w:t>) + Miscellaneous Support for D1 (Wiki, Glossary, Other) (</w:t>
        </w:r>
        <w:r>
          <w:rPr>
            <w:rFonts w:ascii="Times New Roman" w:hAnsi="Times New Roman"/>
            <w:sz w:val="24"/>
          </w:rPr>
          <w:t>5</w:t>
        </w:r>
        <w:r w:rsidRPr="004C366B">
          <w:rPr>
            <w:rFonts w:ascii="Times New Roman" w:hAnsi="Times New Roman"/>
            <w:sz w:val="24"/>
          </w:rPr>
          <w:t>/</w:t>
        </w:r>
        <w:r>
          <w:rPr>
            <w:rFonts w:ascii="Times New Roman" w:hAnsi="Times New Roman"/>
            <w:sz w:val="24"/>
          </w:rPr>
          <w:t>5</w:t>
        </w:r>
        <w:r w:rsidRPr="004C366B">
          <w:rPr>
            <w:rFonts w:ascii="Times New Roman" w:hAnsi="Times New Roman"/>
            <w:sz w:val="24"/>
          </w:rPr>
          <w:t>) = 9</w:t>
        </w:r>
      </w:ins>
      <w:ins w:id="13" w:author="umroot" w:date="2015-05-17T08:41:00Z">
        <w:r>
          <w:rPr>
            <w:rFonts w:ascii="Times New Roman" w:hAnsi="Times New Roman"/>
            <w:sz w:val="24"/>
          </w:rPr>
          <w:t>2</w:t>
        </w:r>
      </w:ins>
      <w:ins w:id="14" w:author="umroot" w:date="2015-05-17T08:33:00Z">
        <w:r w:rsidRPr="004C366B">
          <w:rPr>
            <w:rFonts w:ascii="Times New Roman" w:hAnsi="Times New Roman"/>
            <w:sz w:val="24"/>
          </w:rPr>
          <w:t>.</w:t>
        </w:r>
      </w:ins>
    </w:p>
    <w:p w:rsidR="001F7D18" w:rsidRDefault="001F7D18" w:rsidP="00D85B61">
      <w:pPr>
        <w:rPr>
          <w:rFonts w:cs="Arial"/>
        </w:rPr>
      </w:pPr>
      <w:del w:id="15" w:author="umroot" w:date="2015-05-17T08:32:00Z">
        <w:r w:rsidDel="006036FC">
          <w:rPr>
            <w:rFonts w:cs="Arial"/>
          </w:rPr>
          <w:br w:type="page"/>
        </w:r>
      </w:del>
    </w:p>
    <w:p w:rsidR="001F7D18" w:rsidRPr="006E3D83" w:rsidRDefault="001F7D18" w:rsidP="00D85B61">
      <w:pPr>
        <w:rPr>
          <w:rFonts w:cs="Arial"/>
        </w:rPr>
      </w:pPr>
    </w:p>
    <w:sdt>
      <w:sdtPr>
        <w:rPr>
          <w:rFonts w:asciiTheme="minorHAnsi" w:eastAsiaTheme="minorHAnsi" w:hAnsiTheme="minorHAnsi" w:cstheme="minorBidi"/>
          <w:color w:val="auto"/>
          <w:sz w:val="22"/>
          <w:szCs w:val="22"/>
          <w:lang w:val="en-CA"/>
        </w:rPr>
        <w:id w:val="-446775884"/>
        <w:docPartObj>
          <w:docPartGallery w:val="Table of Contents"/>
          <w:docPartUnique/>
        </w:docPartObj>
      </w:sdtPr>
      <w:sdtEndPr>
        <w:rPr>
          <w:b/>
          <w:bCs/>
          <w:noProof/>
          <w:sz w:val="28"/>
          <w:szCs w:val="28"/>
        </w:rPr>
      </w:sdtEndPr>
      <w:sdtContent>
        <w:p w:rsidR="0036277E" w:rsidRPr="006E3D83" w:rsidRDefault="00B45D39">
          <w:pPr>
            <w:pStyle w:val="TOCHeading"/>
            <w:rPr>
              <w:rFonts w:asciiTheme="minorHAnsi" w:hAnsiTheme="minorHAnsi"/>
            </w:rPr>
          </w:pPr>
          <w:r>
            <w:rPr>
              <w:rFonts w:asciiTheme="minorHAnsi" w:hAnsiTheme="minorHAnsi"/>
            </w:rPr>
            <w:t xml:space="preserve">Table of </w:t>
          </w:r>
          <w:r w:rsidR="0036277E" w:rsidRPr="006E3D83">
            <w:rPr>
              <w:rFonts w:asciiTheme="minorHAnsi" w:hAnsiTheme="minorHAnsi"/>
            </w:rPr>
            <w:t>Contents</w:t>
          </w:r>
        </w:p>
        <w:p w:rsidR="0036277E" w:rsidRPr="006E3D83" w:rsidRDefault="0036277E" w:rsidP="0036277E">
          <w:pPr>
            <w:rPr>
              <w:lang w:val="en-US"/>
            </w:rPr>
          </w:pPr>
        </w:p>
        <w:p w:rsidR="0036277E" w:rsidRDefault="00520D4B">
          <w:pPr>
            <w:pStyle w:val="TOC1"/>
            <w:tabs>
              <w:tab w:val="left" w:pos="440"/>
              <w:tab w:val="right" w:leader="dot" w:pos="9350"/>
            </w:tabs>
            <w:rPr>
              <w:rStyle w:val="Hyperlink"/>
              <w:b/>
              <w:noProof/>
              <w:sz w:val="28"/>
              <w:szCs w:val="28"/>
            </w:rPr>
          </w:pPr>
          <w:r w:rsidRPr="001661E4">
            <w:rPr>
              <w:b/>
              <w:sz w:val="28"/>
              <w:szCs w:val="28"/>
            </w:rPr>
            <w:fldChar w:fldCharType="begin"/>
          </w:r>
          <w:r w:rsidR="0036277E" w:rsidRPr="001661E4">
            <w:rPr>
              <w:b/>
              <w:sz w:val="28"/>
              <w:szCs w:val="28"/>
            </w:rPr>
            <w:instrText xml:space="preserve"> TOC \o "1-3" \h \z \u </w:instrText>
          </w:r>
          <w:r w:rsidRPr="001661E4">
            <w:rPr>
              <w:b/>
              <w:sz w:val="28"/>
              <w:szCs w:val="28"/>
            </w:rPr>
            <w:fldChar w:fldCharType="separate"/>
          </w:r>
          <w:hyperlink w:anchor="_Toc419377479" w:history="1">
            <w:r w:rsidR="0036277E" w:rsidRPr="001661E4">
              <w:rPr>
                <w:rStyle w:val="Hyperlink"/>
                <w:b/>
                <w:noProof/>
                <w:sz w:val="28"/>
                <w:szCs w:val="28"/>
              </w:rPr>
              <w:t>1.</w:t>
            </w:r>
            <w:r w:rsidR="0036277E" w:rsidRPr="001661E4">
              <w:rPr>
                <w:rFonts w:eastAsiaTheme="minorEastAsia"/>
                <w:b/>
                <w:noProof/>
                <w:sz w:val="28"/>
                <w:szCs w:val="28"/>
                <w:lang w:eastAsia="en-CA"/>
              </w:rPr>
              <w:tab/>
            </w:r>
            <w:r w:rsidR="0036277E" w:rsidRPr="001661E4">
              <w:rPr>
                <w:rStyle w:val="Hyperlink"/>
                <w:b/>
                <w:noProof/>
                <w:sz w:val="28"/>
                <w:szCs w:val="28"/>
              </w:rPr>
              <w:t>A Brief Description of STM TVM</w:t>
            </w:r>
            <w:r w:rsidR="0036277E" w:rsidRPr="001661E4">
              <w:rPr>
                <w:b/>
                <w:noProof/>
                <w:webHidden/>
                <w:sz w:val="28"/>
                <w:szCs w:val="28"/>
              </w:rPr>
              <w:tab/>
            </w:r>
            <w:r w:rsidRPr="001661E4">
              <w:rPr>
                <w:b/>
                <w:noProof/>
                <w:webHidden/>
                <w:sz w:val="28"/>
                <w:szCs w:val="28"/>
              </w:rPr>
              <w:fldChar w:fldCharType="begin"/>
            </w:r>
            <w:r w:rsidR="0036277E" w:rsidRPr="001661E4">
              <w:rPr>
                <w:b/>
                <w:noProof/>
                <w:webHidden/>
                <w:sz w:val="28"/>
                <w:szCs w:val="28"/>
              </w:rPr>
              <w:instrText xml:space="preserve"> PAGEREF _Toc419377479 \h </w:instrText>
            </w:r>
            <w:r w:rsidRPr="001661E4">
              <w:rPr>
                <w:b/>
                <w:noProof/>
                <w:webHidden/>
                <w:sz w:val="28"/>
                <w:szCs w:val="28"/>
              </w:rPr>
            </w:r>
            <w:r w:rsidRPr="001661E4">
              <w:rPr>
                <w:b/>
                <w:noProof/>
                <w:webHidden/>
                <w:sz w:val="28"/>
                <w:szCs w:val="28"/>
              </w:rPr>
              <w:fldChar w:fldCharType="separate"/>
            </w:r>
            <w:r w:rsidR="007D3150">
              <w:rPr>
                <w:b/>
                <w:noProof/>
                <w:webHidden/>
                <w:sz w:val="28"/>
                <w:szCs w:val="28"/>
              </w:rPr>
              <w:t>3</w:t>
            </w:r>
            <w:r w:rsidRPr="001661E4">
              <w:rPr>
                <w:b/>
                <w:noProof/>
                <w:webHidden/>
                <w:sz w:val="28"/>
                <w:szCs w:val="28"/>
              </w:rPr>
              <w:fldChar w:fldCharType="end"/>
            </w:r>
          </w:hyperlink>
        </w:p>
        <w:p w:rsidR="00841C17" w:rsidRPr="00841C17" w:rsidRDefault="00841C17" w:rsidP="00841C17">
          <w:pPr>
            <w:rPr>
              <w:noProof/>
              <w:sz w:val="16"/>
              <w:szCs w:val="16"/>
            </w:rPr>
          </w:pPr>
        </w:p>
        <w:p w:rsidR="0036277E" w:rsidRDefault="006036FC">
          <w:pPr>
            <w:pStyle w:val="TOC1"/>
            <w:tabs>
              <w:tab w:val="left" w:pos="440"/>
              <w:tab w:val="right" w:leader="dot" w:pos="9350"/>
            </w:tabs>
            <w:rPr>
              <w:rStyle w:val="Hyperlink"/>
              <w:b/>
              <w:noProof/>
              <w:sz w:val="28"/>
              <w:szCs w:val="28"/>
            </w:rPr>
          </w:pPr>
          <w:hyperlink w:anchor="_Toc419377480" w:history="1">
            <w:r w:rsidR="0036277E" w:rsidRPr="001661E4">
              <w:rPr>
                <w:rStyle w:val="Hyperlink"/>
                <w:b/>
                <w:noProof/>
                <w:sz w:val="28"/>
                <w:szCs w:val="28"/>
              </w:rPr>
              <w:t>2.</w:t>
            </w:r>
            <w:r w:rsidR="0036277E" w:rsidRPr="001661E4">
              <w:rPr>
                <w:rFonts w:eastAsiaTheme="minorEastAsia"/>
                <w:b/>
                <w:noProof/>
                <w:sz w:val="28"/>
                <w:szCs w:val="28"/>
                <w:lang w:eastAsia="en-CA"/>
              </w:rPr>
              <w:tab/>
            </w:r>
            <w:r w:rsidR="0036277E" w:rsidRPr="001661E4">
              <w:rPr>
                <w:rStyle w:val="Hyperlink"/>
                <w:b/>
                <w:noProof/>
                <w:sz w:val="28"/>
                <w:szCs w:val="28"/>
              </w:rPr>
              <w:t>Context of Use Model for STM</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_Toc419377480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6036FC">
          <w:pPr>
            <w:pStyle w:val="TOC1"/>
            <w:tabs>
              <w:tab w:val="left" w:pos="440"/>
              <w:tab w:val="right" w:leader="dot" w:pos="9350"/>
            </w:tabs>
            <w:rPr>
              <w:rStyle w:val="Hyperlink"/>
              <w:b/>
              <w:noProof/>
              <w:sz w:val="28"/>
              <w:szCs w:val="28"/>
            </w:rPr>
          </w:pPr>
          <w:hyperlink w:anchor="_Toc419377481" w:history="1">
            <w:r w:rsidR="0036277E" w:rsidRPr="001661E4">
              <w:rPr>
                <w:rStyle w:val="Hyperlink"/>
                <w:b/>
                <w:noProof/>
                <w:sz w:val="28"/>
                <w:szCs w:val="28"/>
              </w:rPr>
              <w:t>3.</w:t>
            </w:r>
            <w:r w:rsidR="0036277E" w:rsidRPr="001661E4">
              <w:rPr>
                <w:rFonts w:eastAsiaTheme="minorEastAsia"/>
                <w:b/>
                <w:noProof/>
                <w:sz w:val="28"/>
                <w:szCs w:val="28"/>
                <w:lang w:eastAsia="en-CA"/>
              </w:rPr>
              <w:tab/>
            </w:r>
            <w:r w:rsidR="0036277E" w:rsidRPr="001661E4">
              <w:rPr>
                <w:rStyle w:val="Hyperlink"/>
                <w:b/>
                <w:noProof/>
                <w:sz w:val="28"/>
                <w:szCs w:val="28"/>
              </w:rPr>
              <w:t>Stakeholder Model</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_Toc419377481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7</w:t>
            </w:r>
            <w:r w:rsidR="00520D4B" w:rsidRPr="001661E4">
              <w:rPr>
                <w:b/>
                <w:noProof/>
                <w:webHidden/>
                <w:sz w:val="28"/>
                <w:szCs w:val="28"/>
              </w:rPr>
              <w:fldChar w:fldCharType="end"/>
            </w:r>
          </w:hyperlink>
        </w:p>
        <w:p w:rsidR="006E3D83" w:rsidRPr="001661E4" w:rsidRDefault="00D62145" w:rsidP="006E3D83">
          <w:pPr>
            <w:pStyle w:val="TOC2"/>
            <w:ind w:left="216" w:firstLine="504"/>
            <w:rPr>
              <w:rFonts w:cs="Arial"/>
              <w:b/>
              <w:noProof/>
              <w:sz w:val="28"/>
              <w:szCs w:val="28"/>
            </w:rPr>
          </w:pPr>
          <w:r w:rsidRPr="001661E4">
            <w:rPr>
              <w:rFonts w:cs="Arial"/>
              <w:b/>
              <w:noProof/>
              <w:sz w:val="28"/>
              <w:szCs w:val="28"/>
            </w:rPr>
            <w:t>3.1. Mind Map of Stakeholders</w:t>
          </w:r>
          <w:r w:rsidR="006E3D83" w:rsidRPr="001661E4">
            <w:rPr>
              <w:rFonts w:cs="Arial"/>
              <w:b/>
              <w:noProof/>
              <w:sz w:val="28"/>
              <w:szCs w:val="28"/>
            </w:rPr>
            <w:ptab w:relativeTo="margin" w:alignment="right" w:leader="dot"/>
          </w:r>
          <w:r w:rsidR="00667B9E">
            <w:rPr>
              <w:rFonts w:cs="Arial"/>
              <w:b/>
              <w:noProof/>
              <w:sz w:val="28"/>
              <w:szCs w:val="28"/>
            </w:rPr>
            <w:t>7</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 xml:space="preserve">3.2. The </w:t>
          </w:r>
          <w:r w:rsidR="00AE571D">
            <w:rPr>
              <w:rFonts w:cs="Arial"/>
              <w:b/>
              <w:noProof/>
              <w:sz w:val="28"/>
              <w:szCs w:val="28"/>
            </w:rPr>
            <w:t>Stakeholder</w:t>
          </w:r>
          <w:r w:rsidR="00187FBF" w:rsidRPr="001661E4">
            <w:rPr>
              <w:rFonts w:cs="Arial"/>
              <w:b/>
              <w:noProof/>
              <w:sz w:val="28"/>
              <w:szCs w:val="28"/>
            </w:rPr>
            <w:t xml:space="preserve"> Model</w:t>
          </w:r>
          <w:r w:rsidRPr="001661E4">
            <w:rPr>
              <w:rFonts w:cs="Arial"/>
              <w:b/>
              <w:noProof/>
              <w:sz w:val="28"/>
              <w:szCs w:val="28"/>
            </w:rPr>
            <w:ptab w:relativeTo="margin" w:alignment="right" w:leader="dot"/>
          </w:r>
          <w:r w:rsidR="00667B9E">
            <w:rPr>
              <w:rFonts w:cs="Arial"/>
              <w:b/>
              <w:noProof/>
              <w:sz w:val="28"/>
              <w:szCs w:val="28"/>
            </w:rPr>
            <w:t>8</w:t>
          </w:r>
        </w:p>
        <w:p w:rsidR="006E3D83" w:rsidRPr="001661E4" w:rsidRDefault="006E3D83" w:rsidP="006E3D83">
          <w:pPr>
            <w:pStyle w:val="TOC2"/>
            <w:ind w:left="216" w:firstLine="504"/>
            <w:rPr>
              <w:rFonts w:cs="Arial"/>
              <w:b/>
              <w:noProof/>
              <w:sz w:val="28"/>
              <w:szCs w:val="28"/>
            </w:rPr>
          </w:pPr>
          <w:r w:rsidRPr="001661E4">
            <w:rPr>
              <w:rFonts w:cs="Arial"/>
              <w:b/>
              <w:noProof/>
              <w:sz w:val="28"/>
              <w:szCs w:val="28"/>
            </w:rPr>
            <w:t>3.3. Priority Table of Stakeholders</w:t>
          </w:r>
          <w:r w:rsidRPr="001661E4">
            <w:rPr>
              <w:rFonts w:cs="Arial"/>
              <w:b/>
              <w:noProof/>
              <w:sz w:val="28"/>
              <w:szCs w:val="28"/>
            </w:rPr>
            <w:ptab w:relativeTo="margin" w:alignment="right" w:leader="dot"/>
          </w:r>
          <w:r w:rsidR="00621704">
            <w:rPr>
              <w:rFonts w:cs="Arial"/>
              <w:b/>
              <w:noProof/>
              <w:sz w:val="28"/>
              <w:szCs w:val="28"/>
            </w:rPr>
            <w:t>10</w:t>
          </w:r>
        </w:p>
        <w:p w:rsidR="00841C17" w:rsidRPr="00841C17" w:rsidRDefault="00667B9E" w:rsidP="00667B9E">
          <w:pPr>
            <w:rPr>
              <w:b/>
              <w:noProof/>
              <w:sz w:val="16"/>
              <w:szCs w:val="16"/>
            </w:rPr>
          </w:pPr>
          <w:r>
            <w:rPr>
              <w:b/>
              <w:noProof/>
              <w:sz w:val="16"/>
              <w:szCs w:val="16"/>
            </w:rPr>
            <w:tab/>
          </w:r>
        </w:p>
        <w:p w:rsidR="0036277E" w:rsidRDefault="006036FC">
          <w:pPr>
            <w:pStyle w:val="TOC1"/>
            <w:tabs>
              <w:tab w:val="left" w:pos="440"/>
              <w:tab w:val="right" w:leader="dot" w:pos="9350"/>
            </w:tabs>
            <w:rPr>
              <w:rStyle w:val="Hyperlink"/>
              <w:b/>
              <w:noProof/>
              <w:sz w:val="28"/>
              <w:szCs w:val="28"/>
            </w:rPr>
          </w:pPr>
          <w:hyperlink w:anchor="_Toc419377482" w:history="1">
            <w:r w:rsidR="0036277E" w:rsidRPr="001661E4">
              <w:rPr>
                <w:rStyle w:val="Hyperlink"/>
                <w:b/>
                <w:noProof/>
                <w:sz w:val="28"/>
                <w:szCs w:val="28"/>
              </w:rPr>
              <w:t>4.</w:t>
            </w:r>
            <w:r w:rsidR="0036277E" w:rsidRPr="001661E4">
              <w:rPr>
                <w:rFonts w:eastAsiaTheme="minorEastAsia"/>
                <w:b/>
                <w:noProof/>
                <w:sz w:val="28"/>
                <w:szCs w:val="28"/>
                <w:lang w:eastAsia="en-CA"/>
              </w:rPr>
              <w:tab/>
            </w:r>
            <w:r w:rsidR="0036277E" w:rsidRPr="001661E4">
              <w:rPr>
                <w:rStyle w:val="Hyperlink"/>
                <w:b/>
                <w:noProof/>
                <w:sz w:val="28"/>
                <w:szCs w:val="28"/>
              </w:rPr>
              <w:t>Team Member-Responsibility Table</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_Toc419377482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14</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Default="006036FC">
          <w:pPr>
            <w:pStyle w:val="TOC1"/>
            <w:tabs>
              <w:tab w:val="left" w:pos="440"/>
              <w:tab w:val="right" w:leader="dot" w:pos="9350"/>
            </w:tabs>
            <w:rPr>
              <w:rStyle w:val="Hyperlink"/>
              <w:b/>
              <w:noProof/>
              <w:sz w:val="28"/>
              <w:szCs w:val="28"/>
            </w:rPr>
          </w:pPr>
          <w:hyperlink w:anchor="_Toc419377483" w:history="1">
            <w:r w:rsidR="0036277E" w:rsidRPr="001661E4">
              <w:rPr>
                <w:rStyle w:val="Hyperlink"/>
                <w:b/>
                <w:noProof/>
                <w:sz w:val="28"/>
                <w:szCs w:val="28"/>
              </w:rPr>
              <w:t>5.</w:t>
            </w:r>
            <w:r w:rsidR="0036277E" w:rsidRPr="001661E4">
              <w:rPr>
                <w:rFonts w:eastAsiaTheme="minorEastAsia"/>
                <w:b/>
                <w:noProof/>
                <w:sz w:val="28"/>
                <w:szCs w:val="28"/>
                <w:lang w:eastAsia="en-CA"/>
              </w:rPr>
              <w:tab/>
            </w:r>
            <w:r w:rsidR="0036277E" w:rsidRPr="001661E4">
              <w:rPr>
                <w:rStyle w:val="Hyperlink"/>
                <w:b/>
                <w:noProof/>
                <w:sz w:val="28"/>
                <w:szCs w:val="28"/>
              </w:rPr>
              <w:t>Tools Used for Deliverable 1</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_Toc419377483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15</w:t>
            </w:r>
            <w:r w:rsidR="00520D4B" w:rsidRPr="001661E4">
              <w:rPr>
                <w:b/>
                <w:noProof/>
                <w:webHidden/>
                <w:sz w:val="28"/>
                <w:szCs w:val="28"/>
              </w:rPr>
              <w:fldChar w:fldCharType="end"/>
            </w:r>
          </w:hyperlink>
        </w:p>
        <w:p w:rsidR="00841C17" w:rsidRPr="00841C17" w:rsidRDefault="00841C17" w:rsidP="00841C17">
          <w:pPr>
            <w:rPr>
              <w:noProof/>
              <w:sz w:val="16"/>
              <w:szCs w:val="16"/>
            </w:rPr>
          </w:pPr>
        </w:p>
        <w:p w:rsidR="0036277E" w:rsidRPr="001661E4" w:rsidRDefault="006036FC">
          <w:pPr>
            <w:pStyle w:val="TOC1"/>
            <w:tabs>
              <w:tab w:val="left" w:pos="440"/>
              <w:tab w:val="right" w:leader="dot" w:pos="9350"/>
            </w:tabs>
            <w:rPr>
              <w:rFonts w:eastAsiaTheme="minorEastAsia"/>
              <w:b/>
              <w:noProof/>
              <w:sz w:val="28"/>
              <w:szCs w:val="28"/>
              <w:lang w:eastAsia="en-CA"/>
            </w:rPr>
          </w:pPr>
          <w:hyperlink w:anchor="_Toc419377484" w:history="1">
            <w:r w:rsidR="0036277E" w:rsidRPr="001661E4">
              <w:rPr>
                <w:rStyle w:val="Hyperlink"/>
                <w:b/>
                <w:noProof/>
                <w:sz w:val="28"/>
                <w:szCs w:val="28"/>
              </w:rPr>
              <w:t>6.</w:t>
            </w:r>
            <w:r w:rsidR="0036277E" w:rsidRPr="001661E4">
              <w:rPr>
                <w:rFonts w:eastAsiaTheme="minorEastAsia"/>
                <w:b/>
                <w:noProof/>
                <w:sz w:val="28"/>
                <w:szCs w:val="28"/>
                <w:lang w:eastAsia="en-CA"/>
              </w:rPr>
              <w:tab/>
            </w:r>
            <w:r w:rsidR="0036277E" w:rsidRPr="001661E4">
              <w:rPr>
                <w:rStyle w:val="Hyperlink"/>
                <w:b/>
                <w:noProof/>
                <w:sz w:val="28"/>
                <w:szCs w:val="28"/>
              </w:rPr>
              <w:t>References</w:t>
            </w:r>
            <w:r w:rsidR="0036277E" w:rsidRPr="001661E4">
              <w:rPr>
                <w:b/>
                <w:noProof/>
                <w:webHidden/>
                <w:sz w:val="28"/>
                <w:szCs w:val="28"/>
              </w:rPr>
              <w:tab/>
            </w:r>
            <w:r w:rsidR="00520D4B" w:rsidRPr="001661E4">
              <w:rPr>
                <w:b/>
                <w:noProof/>
                <w:webHidden/>
                <w:sz w:val="28"/>
                <w:szCs w:val="28"/>
              </w:rPr>
              <w:fldChar w:fldCharType="begin"/>
            </w:r>
            <w:r w:rsidR="0036277E" w:rsidRPr="001661E4">
              <w:rPr>
                <w:b/>
                <w:noProof/>
                <w:webHidden/>
                <w:sz w:val="28"/>
                <w:szCs w:val="28"/>
              </w:rPr>
              <w:instrText xml:space="preserve"> PAGEREF _Toc419377484 \h </w:instrText>
            </w:r>
            <w:r w:rsidR="00520D4B" w:rsidRPr="001661E4">
              <w:rPr>
                <w:b/>
                <w:noProof/>
                <w:webHidden/>
                <w:sz w:val="28"/>
                <w:szCs w:val="28"/>
              </w:rPr>
            </w:r>
            <w:r w:rsidR="00520D4B" w:rsidRPr="001661E4">
              <w:rPr>
                <w:b/>
                <w:noProof/>
                <w:webHidden/>
                <w:sz w:val="28"/>
                <w:szCs w:val="28"/>
              </w:rPr>
              <w:fldChar w:fldCharType="separate"/>
            </w:r>
            <w:r w:rsidR="007D3150">
              <w:rPr>
                <w:b/>
                <w:noProof/>
                <w:webHidden/>
                <w:sz w:val="28"/>
                <w:szCs w:val="28"/>
              </w:rPr>
              <w:t>16</w:t>
            </w:r>
            <w:r w:rsidR="00520D4B" w:rsidRPr="001661E4">
              <w:rPr>
                <w:b/>
                <w:noProof/>
                <w:webHidden/>
                <w:sz w:val="28"/>
                <w:szCs w:val="28"/>
              </w:rPr>
              <w:fldChar w:fldCharType="end"/>
            </w:r>
          </w:hyperlink>
        </w:p>
        <w:p w:rsidR="0036277E" w:rsidRPr="006E3D83" w:rsidRDefault="00520D4B">
          <w:r w:rsidRPr="001661E4">
            <w:rPr>
              <w:b/>
              <w:bCs/>
              <w:noProof/>
              <w:sz w:val="28"/>
              <w:szCs w:val="28"/>
            </w:rPr>
            <w:fldChar w:fldCharType="end"/>
          </w:r>
        </w:p>
      </w:sdtContent>
    </w:sdt>
    <w:p w:rsidR="002F2176" w:rsidRPr="006E3D83" w:rsidRDefault="002F2176" w:rsidP="00D85B61">
      <w:pPr>
        <w:rPr>
          <w:rFonts w:cs="Arial"/>
        </w:rPr>
      </w:pPr>
    </w:p>
    <w:p w:rsidR="00D06D7D" w:rsidRPr="006E3D83" w:rsidRDefault="00D06D7D" w:rsidP="00D85B61">
      <w:pPr>
        <w:rPr>
          <w:rFonts w:cs="Arial"/>
        </w:rPr>
      </w:pPr>
      <w:r w:rsidRPr="006E3D83">
        <w:rPr>
          <w:rFonts w:cs="Arial"/>
        </w:rPr>
        <w:br w:type="page"/>
      </w:r>
    </w:p>
    <w:p w:rsidR="0043784A" w:rsidRPr="006E3D83" w:rsidRDefault="00D06D7D" w:rsidP="0043784A">
      <w:pPr>
        <w:pStyle w:val="Heading1"/>
        <w:numPr>
          <w:ilvl w:val="0"/>
          <w:numId w:val="1"/>
        </w:numPr>
        <w:ind w:left="0"/>
        <w:rPr>
          <w:rFonts w:asciiTheme="minorHAnsi" w:hAnsiTheme="minorHAnsi"/>
          <w:u w:val="single"/>
        </w:rPr>
      </w:pPr>
      <w:bookmarkStart w:id="16" w:name="_Toc419377479"/>
      <w:r w:rsidRPr="006E3D83">
        <w:rPr>
          <w:rFonts w:asciiTheme="minorHAnsi" w:hAnsiTheme="minorHAnsi"/>
          <w:u w:val="single"/>
        </w:rPr>
        <w:lastRenderedPageBreak/>
        <w:t>A Brief Description of STM TVM</w:t>
      </w:r>
      <w:bookmarkEnd w:id="16"/>
    </w:p>
    <w:p w:rsidR="00E32550" w:rsidRDefault="00E32550" w:rsidP="0043784A"/>
    <w:p w:rsidR="00AA0748" w:rsidRPr="00DA35C6" w:rsidRDefault="004C6B80" w:rsidP="00A1626B">
      <w:pPr>
        <w:ind w:firstLine="720"/>
        <w:jc w:val="both"/>
        <w:rPr>
          <w:sz w:val="24"/>
          <w:szCs w:val="24"/>
        </w:rPr>
      </w:pPr>
      <w:r w:rsidRPr="00DA35C6">
        <w:rPr>
          <w:sz w:val="24"/>
          <w:szCs w:val="24"/>
        </w:rPr>
        <w:t>A Ticket Vending M</w:t>
      </w:r>
      <w:r w:rsidR="00755FE8">
        <w:rPr>
          <w:sz w:val="24"/>
          <w:szCs w:val="24"/>
        </w:rPr>
        <w:t>a</w:t>
      </w:r>
      <w:r w:rsidRPr="00DA35C6">
        <w:rPr>
          <w:sz w:val="24"/>
          <w:szCs w:val="24"/>
        </w:rPr>
        <w:t xml:space="preserve">chine </w:t>
      </w:r>
      <w:r w:rsidR="00B33E07">
        <w:rPr>
          <w:sz w:val="24"/>
          <w:szCs w:val="24"/>
        </w:rPr>
        <w:t xml:space="preserve">herein addressed as TVM in this document </w:t>
      </w:r>
      <w:r w:rsidRPr="00DA35C6">
        <w:rPr>
          <w:sz w:val="24"/>
          <w:szCs w:val="24"/>
        </w:rPr>
        <w:t>is a stationary human interaction system installed at locations to provide specific set of services to users. A T</w:t>
      </w:r>
      <w:r w:rsidR="0050137B" w:rsidRPr="00DA35C6">
        <w:rPr>
          <w:sz w:val="24"/>
          <w:szCs w:val="24"/>
        </w:rPr>
        <w:t>icket Vending M</w:t>
      </w:r>
      <w:r w:rsidRPr="00DA35C6">
        <w:rPr>
          <w:sz w:val="24"/>
          <w:szCs w:val="24"/>
        </w:rPr>
        <w:t xml:space="preserve">achine </w:t>
      </w:r>
      <w:r w:rsidR="00B33E07">
        <w:rPr>
          <w:sz w:val="24"/>
          <w:szCs w:val="24"/>
        </w:rPr>
        <w:t>assists</w:t>
      </w:r>
      <w:r w:rsidR="00A62237" w:rsidRPr="00DA35C6">
        <w:rPr>
          <w:sz w:val="24"/>
          <w:szCs w:val="24"/>
        </w:rPr>
        <w:t xml:space="preserve"> in buying </w:t>
      </w:r>
      <w:r w:rsidRPr="00DA35C6">
        <w:rPr>
          <w:sz w:val="24"/>
          <w:szCs w:val="24"/>
        </w:rPr>
        <w:t>tickets/travel pass</w:t>
      </w:r>
      <w:r w:rsidR="00A62237" w:rsidRPr="00DA35C6">
        <w:rPr>
          <w:sz w:val="24"/>
          <w:szCs w:val="24"/>
        </w:rPr>
        <w:t xml:space="preserve"> for a mode of transportation</w:t>
      </w:r>
      <w:r w:rsidR="00B33E07">
        <w:rPr>
          <w:sz w:val="24"/>
          <w:szCs w:val="24"/>
        </w:rPr>
        <w:t>.</w:t>
      </w:r>
      <w:r w:rsidR="00755FE8">
        <w:rPr>
          <w:sz w:val="24"/>
          <w:szCs w:val="24"/>
        </w:rPr>
        <w:t xml:space="preserve"> </w:t>
      </w:r>
      <w:r w:rsidR="00B33E07">
        <w:rPr>
          <w:sz w:val="24"/>
          <w:szCs w:val="24"/>
        </w:rPr>
        <w:t xml:space="preserve">The TVM is also prevalently used to assist in </w:t>
      </w:r>
      <w:r w:rsidR="00A62237" w:rsidRPr="00DA35C6">
        <w:rPr>
          <w:sz w:val="24"/>
          <w:szCs w:val="24"/>
        </w:rPr>
        <w:t>ma</w:t>
      </w:r>
      <w:r w:rsidRPr="00DA35C6">
        <w:rPr>
          <w:sz w:val="24"/>
          <w:szCs w:val="24"/>
        </w:rPr>
        <w:t>nagement of queue</w:t>
      </w:r>
      <w:r w:rsidR="00755FE8">
        <w:rPr>
          <w:sz w:val="24"/>
          <w:szCs w:val="24"/>
        </w:rPr>
        <w:t xml:space="preserve"> </w:t>
      </w:r>
      <w:r w:rsidRPr="00DA35C6">
        <w:rPr>
          <w:sz w:val="24"/>
          <w:szCs w:val="24"/>
        </w:rPr>
        <w:t>&amp; priority of service</w:t>
      </w:r>
      <w:r w:rsidR="00B33E07">
        <w:rPr>
          <w:sz w:val="24"/>
          <w:szCs w:val="24"/>
        </w:rPr>
        <w:t>s</w:t>
      </w:r>
      <w:r w:rsidRPr="00DA35C6">
        <w:rPr>
          <w:sz w:val="24"/>
          <w:szCs w:val="24"/>
        </w:rPr>
        <w:t xml:space="preserve"> in financial institutions, universities, insurance offices and customer helpdesks of </w:t>
      </w:r>
      <w:r w:rsidR="00B33E07">
        <w:rPr>
          <w:sz w:val="24"/>
          <w:szCs w:val="24"/>
        </w:rPr>
        <w:t xml:space="preserve">several </w:t>
      </w:r>
      <w:r w:rsidRPr="00DA35C6">
        <w:rPr>
          <w:sz w:val="24"/>
          <w:szCs w:val="24"/>
        </w:rPr>
        <w:t>organisations.</w:t>
      </w:r>
      <w:r w:rsidR="00A62237" w:rsidRPr="00DA35C6">
        <w:rPr>
          <w:sz w:val="24"/>
          <w:szCs w:val="24"/>
        </w:rPr>
        <w:t xml:space="preserve"> It </w:t>
      </w:r>
      <w:r w:rsidRPr="00DA35C6">
        <w:rPr>
          <w:sz w:val="24"/>
          <w:szCs w:val="24"/>
        </w:rPr>
        <w:t xml:space="preserve">saves the time, money and effort when compared to using human resources to provide the same services as above. </w:t>
      </w:r>
      <w:r w:rsidR="00A66F2B" w:rsidRPr="00DA35C6">
        <w:rPr>
          <w:sz w:val="24"/>
          <w:szCs w:val="24"/>
        </w:rPr>
        <w:t xml:space="preserve">It </w:t>
      </w:r>
      <w:r w:rsidRPr="00DA35C6">
        <w:rPr>
          <w:sz w:val="24"/>
          <w:szCs w:val="24"/>
        </w:rPr>
        <w:t xml:space="preserve">is highly available (99.99%) </w:t>
      </w:r>
      <w:ins w:id="17" w:author="umroot" w:date="2015-05-17T08:22:00Z">
        <w:r w:rsidR="0012764C">
          <w:rPr>
            <w:sz w:val="24"/>
            <w:szCs w:val="24"/>
          </w:rPr>
          <w:t xml:space="preserve">OK. </w:t>
        </w:r>
      </w:ins>
      <w:proofErr w:type="gramStart"/>
      <w:r w:rsidRPr="00DA35C6">
        <w:rPr>
          <w:sz w:val="24"/>
          <w:szCs w:val="24"/>
        </w:rPr>
        <w:t>except</w:t>
      </w:r>
      <w:proofErr w:type="gramEnd"/>
      <w:r w:rsidRPr="00DA35C6">
        <w:rPr>
          <w:sz w:val="24"/>
          <w:szCs w:val="24"/>
        </w:rPr>
        <w:t xml:space="preserve"> for the preventive maintenance or power outages.</w:t>
      </w:r>
    </w:p>
    <w:p w:rsidR="00AA0748" w:rsidRPr="00DA35C6" w:rsidRDefault="00AA0748" w:rsidP="00A1626B">
      <w:pPr>
        <w:jc w:val="both"/>
        <w:rPr>
          <w:sz w:val="24"/>
          <w:szCs w:val="24"/>
        </w:rPr>
      </w:pPr>
    </w:p>
    <w:p w:rsidR="00AA0748" w:rsidRPr="00DA35C6" w:rsidRDefault="00CE7516" w:rsidP="00A1626B">
      <w:pPr>
        <w:ind w:firstLine="720"/>
        <w:jc w:val="both"/>
        <w:rPr>
          <w:rFonts w:cs="Times New Roman"/>
          <w:sz w:val="24"/>
          <w:szCs w:val="24"/>
          <w:lang w:val="en-US" w:eastAsia="zh-CN"/>
        </w:rPr>
      </w:pPr>
      <w:r w:rsidRPr="00DA35C6">
        <w:rPr>
          <w:sz w:val="24"/>
          <w:szCs w:val="24"/>
        </w:rPr>
        <w:t xml:space="preserve">We have </w:t>
      </w:r>
      <w:r w:rsidR="00BF7648">
        <w:rPr>
          <w:sz w:val="24"/>
          <w:szCs w:val="24"/>
        </w:rPr>
        <w:t xml:space="preserve">considered the ticket vending machine used in </w:t>
      </w:r>
      <w:proofErr w:type="spellStart"/>
      <w:r w:rsidR="00BF7648">
        <w:rPr>
          <w:sz w:val="24"/>
          <w:szCs w:val="24"/>
        </w:rPr>
        <w:t>Societe</w:t>
      </w:r>
      <w:proofErr w:type="spellEnd"/>
      <w:r w:rsidR="00BF7648">
        <w:rPr>
          <w:sz w:val="24"/>
          <w:szCs w:val="24"/>
        </w:rPr>
        <w:t xml:space="preserve"> de </w:t>
      </w:r>
      <w:r w:rsidR="00057B90">
        <w:rPr>
          <w:sz w:val="24"/>
          <w:szCs w:val="24"/>
        </w:rPr>
        <w:t xml:space="preserve">transport </w:t>
      </w:r>
      <w:r w:rsidR="00F00708">
        <w:rPr>
          <w:sz w:val="24"/>
          <w:szCs w:val="24"/>
        </w:rPr>
        <w:t>de Montreal</w:t>
      </w:r>
      <w:r w:rsidR="008602E6">
        <w:rPr>
          <w:sz w:val="24"/>
          <w:szCs w:val="24"/>
        </w:rPr>
        <w:t xml:space="preserve"> </w:t>
      </w:r>
      <w:r w:rsidR="007B27DD">
        <w:rPr>
          <w:sz w:val="24"/>
          <w:szCs w:val="24"/>
        </w:rPr>
        <w:t>(STM)</w:t>
      </w:r>
      <w:r w:rsidR="00F00708">
        <w:rPr>
          <w:sz w:val="24"/>
          <w:szCs w:val="24"/>
        </w:rPr>
        <w:t xml:space="preserve"> </w:t>
      </w:r>
      <w:r w:rsidR="00B33E07">
        <w:rPr>
          <w:sz w:val="24"/>
          <w:szCs w:val="24"/>
        </w:rPr>
        <w:t>for</w:t>
      </w:r>
      <w:r w:rsidRPr="00DA35C6">
        <w:rPr>
          <w:sz w:val="24"/>
          <w:szCs w:val="24"/>
        </w:rPr>
        <w:t xml:space="preserve"> our project which is widely used in Montreal, Quebec, Canada. </w:t>
      </w:r>
      <w:r w:rsidR="00B33E07">
        <w:rPr>
          <w:rFonts w:cs="Times New Roman"/>
          <w:sz w:val="24"/>
          <w:szCs w:val="24"/>
          <w:lang w:eastAsia="zh-CN"/>
        </w:rPr>
        <w:t>The STM</w:t>
      </w:r>
      <w:r w:rsidR="002C2A05" w:rsidRPr="00DA35C6">
        <w:rPr>
          <w:rFonts w:cs="Times New Roman"/>
          <w:sz w:val="24"/>
          <w:szCs w:val="24"/>
          <w:lang w:val="en-US" w:eastAsia="zh-CN"/>
        </w:rPr>
        <w:t xml:space="preserve"> serves the mobility needs of residents and visitors by offering an efficient public </w:t>
      </w:r>
      <w:r w:rsidR="00BF7648">
        <w:rPr>
          <w:rFonts w:cs="Times New Roman"/>
          <w:sz w:val="24"/>
          <w:szCs w:val="24"/>
          <w:lang w:val="en-US" w:eastAsia="zh-CN"/>
        </w:rPr>
        <w:t>transit</w:t>
      </w:r>
      <w:r w:rsidR="002C2A05" w:rsidRPr="00DA35C6">
        <w:rPr>
          <w:rFonts w:cs="Times New Roman"/>
          <w:sz w:val="24"/>
          <w:szCs w:val="24"/>
          <w:lang w:val="en-US" w:eastAsia="zh-CN"/>
        </w:rPr>
        <w:t xml:space="preserve"> system. STM provides 1-trip pass</w:t>
      </w:r>
      <w:r w:rsidR="002C2A05" w:rsidRPr="00DA35C6">
        <w:rPr>
          <w:rFonts w:cs="Times New Roman"/>
          <w:sz w:val="24"/>
          <w:szCs w:val="24"/>
        </w:rPr>
        <w:t xml:space="preserve">, </w:t>
      </w:r>
      <w:r w:rsidR="002C2A05" w:rsidRPr="00DA35C6">
        <w:rPr>
          <w:rFonts w:cs="Times New Roman"/>
          <w:sz w:val="24"/>
          <w:szCs w:val="24"/>
          <w:lang w:val="en-US" w:eastAsia="zh-CN"/>
        </w:rPr>
        <w:t>round-trip pass</w:t>
      </w:r>
      <w:r w:rsidR="002C2A05" w:rsidRPr="00DA35C6">
        <w:rPr>
          <w:rFonts w:cs="Times New Roman"/>
          <w:sz w:val="24"/>
          <w:szCs w:val="24"/>
        </w:rPr>
        <w:t>,</w:t>
      </w:r>
      <w:r w:rsidR="002C2A05" w:rsidRPr="00DA35C6">
        <w:rPr>
          <w:rFonts w:cs="Times New Roman"/>
          <w:sz w:val="24"/>
          <w:szCs w:val="24"/>
          <w:lang w:val="en-US" w:eastAsia="zh-CN"/>
        </w:rPr>
        <w:t xml:space="preserve"> evening passes,</w:t>
      </w:r>
      <w:r w:rsidR="002C2A05" w:rsidRPr="00DA35C6">
        <w:rPr>
          <w:rFonts w:cs="Times New Roman"/>
          <w:sz w:val="24"/>
          <w:szCs w:val="24"/>
        </w:rPr>
        <w:t xml:space="preserve"> weekly, monthly pass </w:t>
      </w:r>
      <w:r w:rsidR="004E7BD8" w:rsidRPr="00DA35C6">
        <w:rPr>
          <w:rFonts w:cs="Times New Roman"/>
          <w:sz w:val="24"/>
          <w:szCs w:val="24"/>
        </w:rPr>
        <w:t xml:space="preserve">and many others to customers </w:t>
      </w:r>
      <w:r w:rsidR="004E7BD8" w:rsidRPr="00DA35C6">
        <w:rPr>
          <w:rFonts w:cs="Times New Roman"/>
          <w:sz w:val="24"/>
          <w:szCs w:val="24"/>
          <w:lang w:val="en-US" w:eastAsia="zh-CN"/>
        </w:rPr>
        <w:t>depending</w:t>
      </w:r>
      <w:r w:rsidR="0015060D" w:rsidRPr="00DA35C6">
        <w:rPr>
          <w:rFonts w:cs="Times New Roman"/>
          <w:sz w:val="24"/>
          <w:szCs w:val="24"/>
          <w:lang w:val="en-US" w:eastAsia="zh-CN"/>
        </w:rPr>
        <w:t xml:space="preserve"> on the requirements.</w:t>
      </w:r>
      <w:r w:rsidR="00095B7B">
        <w:rPr>
          <w:rFonts w:cs="Times New Roman"/>
          <w:sz w:val="24"/>
          <w:szCs w:val="24"/>
          <w:lang w:val="en-US" w:eastAsia="zh-CN"/>
        </w:rPr>
        <w:t xml:space="preserve"> </w:t>
      </w:r>
      <w:r w:rsidR="001B4ED2" w:rsidRPr="00DA35C6">
        <w:rPr>
          <w:rFonts w:cs="Times New Roman"/>
          <w:sz w:val="24"/>
          <w:szCs w:val="24"/>
          <w:lang w:val="en-US" w:eastAsia="zh-CN"/>
        </w:rPr>
        <w:t>C</w:t>
      </w:r>
      <w:r w:rsidR="002C2A05" w:rsidRPr="00DA35C6">
        <w:rPr>
          <w:rFonts w:cs="Times New Roman"/>
          <w:sz w:val="24"/>
          <w:szCs w:val="24"/>
          <w:lang w:val="en-US" w:eastAsia="zh-CN"/>
        </w:rPr>
        <w:t xml:space="preserve">ustomers </w:t>
      </w:r>
      <w:r w:rsidR="00B33E07">
        <w:rPr>
          <w:rFonts w:cs="Times New Roman"/>
          <w:sz w:val="24"/>
          <w:szCs w:val="24"/>
          <w:lang w:val="en-US" w:eastAsia="zh-CN"/>
        </w:rPr>
        <w:t>is provided with the options to select the kind of pass and the payment methods.</w:t>
      </w:r>
      <w:r w:rsidR="00470EF2">
        <w:rPr>
          <w:rFonts w:cs="Times New Roman"/>
          <w:sz w:val="24"/>
          <w:szCs w:val="24"/>
          <w:lang w:val="en-US" w:eastAsia="zh-CN"/>
        </w:rPr>
        <w:t xml:space="preserve"> The</w:t>
      </w:r>
      <w:r w:rsidR="00941797">
        <w:rPr>
          <w:rFonts w:cs="Times New Roman"/>
          <w:sz w:val="24"/>
          <w:szCs w:val="24"/>
          <w:lang w:val="en-US" w:eastAsia="zh-CN"/>
        </w:rPr>
        <w:t xml:space="preserve"> TVM </w:t>
      </w:r>
      <w:r w:rsidR="00470EF2">
        <w:rPr>
          <w:rFonts w:cs="Times New Roman"/>
          <w:sz w:val="24"/>
          <w:szCs w:val="24"/>
          <w:lang w:val="en-US" w:eastAsia="zh-CN"/>
        </w:rPr>
        <w:t xml:space="preserve">used in STM </w:t>
      </w:r>
      <w:r w:rsidR="00941797">
        <w:rPr>
          <w:rFonts w:cs="Times New Roman"/>
          <w:sz w:val="24"/>
          <w:szCs w:val="24"/>
          <w:lang w:val="en-US" w:eastAsia="zh-CN"/>
        </w:rPr>
        <w:t>is of particular interest for our team as it deals with several use cases like transaction</w:t>
      </w:r>
      <w:r w:rsidR="00470EF2">
        <w:rPr>
          <w:rFonts w:cs="Times New Roman"/>
          <w:sz w:val="24"/>
          <w:szCs w:val="24"/>
          <w:lang w:val="en-US" w:eastAsia="zh-CN"/>
        </w:rPr>
        <w:t xml:space="preserve"> (financial)</w:t>
      </w:r>
      <w:r w:rsidR="00941797">
        <w:rPr>
          <w:rFonts w:cs="Times New Roman"/>
          <w:sz w:val="24"/>
          <w:szCs w:val="24"/>
          <w:lang w:val="en-US" w:eastAsia="zh-CN"/>
        </w:rPr>
        <w:t>, security, id</w:t>
      </w:r>
      <w:r w:rsidR="00470EF2">
        <w:rPr>
          <w:rFonts w:cs="Times New Roman"/>
          <w:sz w:val="24"/>
          <w:szCs w:val="24"/>
          <w:lang w:val="en-US" w:eastAsia="zh-CN"/>
        </w:rPr>
        <w:t>entity verification and includes</w:t>
      </w:r>
      <w:r w:rsidR="00941797">
        <w:rPr>
          <w:rFonts w:cs="Times New Roman"/>
          <w:sz w:val="24"/>
          <w:szCs w:val="24"/>
          <w:lang w:val="en-US" w:eastAsia="zh-CN"/>
        </w:rPr>
        <w:t xml:space="preserve"> many stake holders when compared to the TVM’s used for other purposes.</w:t>
      </w:r>
    </w:p>
    <w:p w:rsidR="0010143E" w:rsidRPr="00DA35C6" w:rsidRDefault="0010143E" w:rsidP="00A1626B">
      <w:pPr>
        <w:jc w:val="both"/>
        <w:rPr>
          <w:rFonts w:cs="Times New Roman"/>
          <w:sz w:val="24"/>
          <w:szCs w:val="24"/>
          <w:lang w:val="en-US" w:eastAsia="zh-CN"/>
        </w:rPr>
      </w:pPr>
    </w:p>
    <w:p w:rsidR="0010143E" w:rsidRDefault="0010143E" w:rsidP="00A1626B">
      <w:pPr>
        <w:ind w:firstLine="720"/>
        <w:jc w:val="both"/>
        <w:rPr>
          <w:rFonts w:cs="Times New Roman"/>
          <w:sz w:val="24"/>
          <w:szCs w:val="24"/>
          <w:lang w:val="en-US" w:eastAsia="zh-CN"/>
        </w:rPr>
      </w:pPr>
      <w:r w:rsidRPr="00DA35C6">
        <w:rPr>
          <w:rFonts w:cs="Times New Roman"/>
          <w:sz w:val="24"/>
          <w:szCs w:val="24"/>
          <w:lang w:val="en-US" w:eastAsia="zh-CN"/>
        </w:rPr>
        <w:t xml:space="preserve">STM </w:t>
      </w:r>
      <w:r w:rsidR="00FB27C7">
        <w:rPr>
          <w:rFonts w:cs="Times New Roman"/>
          <w:sz w:val="24"/>
          <w:szCs w:val="24"/>
          <w:lang w:val="en-US" w:eastAsia="zh-CN"/>
        </w:rPr>
        <w:t>offers the</w:t>
      </w:r>
      <w:r w:rsidR="00B33E07">
        <w:rPr>
          <w:rFonts w:cs="Times New Roman"/>
          <w:sz w:val="24"/>
          <w:szCs w:val="24"/>
          <w:lang w:val="en-US" w:eastAsia="zh-CN"/>
        </w:rPr>
        <w:t xml:space="preserve"> services in </w:t>
      </w:r>
      <w:r w:rsidR="00FB27C7">
        <w:rPr>
          <w:rFonts w:cs="Times New Roman"/>
          <w:sz w:val="24"/>
          <w:szCs w:val="24"/>
          <w:lang w:val="en-US" w:eastAsia="zh-CN"/>
        </w:rPr>
        <w:t xml:space="preserve">bilingual fashion in </w:t>
      </w:r>
      <w:r w:rsidR="00B33E07">
        <w:rPr>
          <w:rFonts w:cs="Times New Roman"/>
          <w:sz w:val="24"/>
          <w:szCs w:val="24"/>
          <w:lang w:val="en-US" w:eastAsia="zh-CN"/>
        </w:rPr>
        <w:t xml:space="preserve">both French and English, by taking into the consideration </w:t>
      </w:r>
      <w:r w:rsidR="00FB27C7">
        <w:rPr>
          <w:rFonts w:cs="Times New Roman"/>
          <w:sz w:val="24"/>
          <w:szCs w:val="24"/>
          <w:lang w:val="en-US" w:eastAsia="zh-CN"/>
        </w:rPr>
        <w:t>of National and provincial interest</w:t>
      </w:r>
      <w:r w:rsidR="00095B7B">
        <w:rPr>
          <w:rFonts w:cs="Times New Roman"/>
          <w:sz w:val="24"/>
          <w:szCs w:val="24"/>
          <w:lang w:val="en-US" w:eastAsia="zh-CN"/>
        </w:rPr>
        <w:t xml:space="preserve">. </w:t>
      </w:r>
      <w:r w:rsidR="00FB27C7">
        <w:rPr>
          <w:rFonts w:cs="Times New Roman"/>
          <w:sz w:val="24"/>
          <w:szCs w:val="24"/>
          <w:lang w:val="en-US" w:eastAsia="zh-CN"/>
        </w:rPr>
        <w:t>A registered user of STM is provided with an electronic card which allows him/her to recharge or buy tickets on demand using the TVM by choosing the method of payments.</w:t>
      </w:r>
      <w:r w:rsidR="00384CD9" w:rsidRPr="00DA35C6">
        <w:rPr>
          <w:rFonts w:cs="Times New Roman"/>
          <w:sz w:val="24"/>
          <w:szCs w:val="24"/>
          <w:lang w:val="en-US" w:eastAsia="zh-CN"/>
        </w:rPr>
        <w:t xml:space="preserve"> </w:t>
      </w:r>
      <w:r w:rsidR="00A22BD9" w:rsidRPr="00DA35C6">
        <w:rPr>
          <w:rFonts w:cs="Times New Roman"/>
          <w:sz w:val="24"/>
          <w:szCs w:val="24"/>
        </w:rPr>
        <w:t xml:space="preserve">If the </w:t>
      </w:r>
      <w:r w:rsidR="009B44EC" w:rsidRPr="00DA35C6">
        <w:rPr>
          <w:rFonts w:cs="Times New Roman"/>
          <w:sz w:val="24"/>
          <w:szCs w:val="24"/>
          <w:lang w:val="en-US" w:eastAsia="zh-CN"/>
        </w:rPr>
        <w:t xml:space="preserve">customer </w:t>
      </w:r>
      <w:r w:rsidR="00A22BD9" w:rsidRPr="00DA35C6">
        <w:rPr>
          <w:rFonts w:cs="Times New Roman"/>
          <w:sz w:val="24"/>
          <w:szCs w:val="24"/>
          <w:lang w:val="en-US" w:eastAsia="zh-CN"/>
        </w:rPr>
        <w:t>hold</w:t>
      </w:r>
      <w:r w:rsidR="00EB3A3B" w:rsidRPr="00DA35C6">
        <w:rPr>
          <w:rFonts w:cs="Times New Roman"/>
          <w:sz w:val="24"/>
          <w:szCs w:val="24"/>
          <w:lang w:val="en-US" w:eastAsia="zh-CN"/>
        </w:rPr>
        <w:t>s</w:t>
      </w:r>
      <w:r w:rsidR="000C2545" w:rsidRPr="00DA35C6">
        <w:rPr>
          <w:rFonts w:cs="Times New Roman"/>
          <w:sz w:val="24"/>
          <w:szCs w:val="24"/>
          <w:lang w:val="en-US" w:eastAsia="zh-CN"/>
        </w:rPr>
        <w:t xml:space="preserve"> an</w:t>
      </w:r>
      <w:r w:rsidR="00A22BD9" w:rsidRPr="00DA35C6">
        <w:rPr>
          <w:rFonts w:cs="Times New Roman"/>
          <w:sz w:val="24"/>
          <w:szCs w:val="24"/>
          <w:lang w:val="en-US" w:eastAsia="zh-CN"/>
        </w:rPr>
        <w:t xml:space="preserve"> OPUS Card</w:t>
      </w:r>
      <w:r w:rsidR="00A22BD9" w:rsidRPr="00DA35C6">
        <w:rPr>
          <w:rFonts w:cs="Times New Roman"/>
          <w:sz w:val="24"/>
          <w:szCs w:val="24"/>
        </w:rPr>
        <w:t>, he</w:t>
      </w:r>
      <w:r w:rsidR="004C40F4" w:rsidRPr="00DA35C6">
        <w:rPr>
          <w:rFonts w:cs="Times New Roman"/>
          <w:sz w:val="24"/>
          <w:szCs w:val="24"/>
        </w:rPr>
        <w:t>/she</w:t>
      </w:r>
      <w:r w:rsidR="00A22BD9" w:rsidRPr="00DA35C6">
        <w:rPr>
          <w:rFonts w:cs="Times New Roman"/>
          <w:sz w:val="24"/>
          <w:szCs w:val="24"/>
        </w:rPr>
        <w:t xml:space="preserve"> can reuse it by </w:t>
      </w:r>
      <w:r w:rsidR="00A22BD9" w:rsidRPr="00DA35C6">
        <w:rPr>
          <w:rFonts w:cs="Times New Roman"/>
          <w:sz w:val="24"/>
          <w:szCs w:val="24"/>
          <w:lang w:val="en-US" w:eastAsia="zh-CN"/>
        </w:rPr>
        <w:t>making payment for the</w:t>
      </w:r>
      <w:r w:rsidR="00A22BD9" w:rsidRPr="00DA35C6">
        <w:rPr>
          <w:rFonts w:cs="Times New Roman"/>
          <w:sz w:val="24"/>
          <w:szCs w:val="24"/>
        </w:rPr>
        <w:t xml:space="preserve"> pass. </w:t>
      </w:r>
      <w:r w:rsidR="00A22BD9" w:rsidRPr="00DA35C6">
        <w:rPr>
          <w:rFonts w:cs="Times New Roman"/>
          <w:sz w:val="24"/>
          <w:szCs w:val="24"/>
          <w:lang w:val="en-US" w:eastAsia="zh-CN"/>
        </w:rPr>
        <w:t>This card can be re</w:t>
      </w:r>
      <w:r w:rsidR="00C53CA2" w:rsidRPr="00DA35C6">
        <w:rPr>
          <w:rFonts w:cs="Times New Roman"/>
          <w:sz w:val="24"/>
          <w:szCs w:val="24"/>
          <w:lang w:val="en-US" w:eastAsia="zh-CN"/>
        </w:rPr>
        <w:t>charged once a month or once in 4 months for its use</w:t>
      </w:r>
      <w:r w:rsidR="00A22BD9" w:rsidRPr="00DA35C6">
        <w:rPr>
          <w:rFonts w:cs="Times New Roman"/>
          <w:sz w:val="24"/>
          <w:szCs w:val="24"/>
          <w:lang w:val="en-US" w:eastAsia="zh-CN"/>
        </w:rPr>
        <w:t>. For the visitor or the citizens who does not have opus card, they can</w:t>
      </w:r>
      <w:r w:rsidR="00A22BD9" w:rsidRPr="00DA35C6">
        <w:rPr>
          <w:rFonts w:cs="Times New Roman"/>
          <w:sz w:val="24"/>
          <w:szCs w:val="24"/>
        </w:rPr>
        <w:t xml:space="preserve"> buy a </w:t>
      </w:r>
      <w:r w:rsidR="00A22BD9" w:rsidRPr="00DA35C6">
        <w:rPr>
          <w:rFonts w:cs="Times New Roman"/>
          <w:sz w:val="24"/>
          <w:szCs w:val="24"/>
          <w:lang w:val="en-US" w:eastAsia="zh-CN"/>
        </w:rPr>
        <w:t xml:space="preserve">printed </w:t>
      </w:r>
      <w:r w:rsidR="00A22BD9" w:rsidRPr="00DA35C6">
        <w:rPr>
          <w:rFonts w:cs="Times New Roman"/>
          <w:sz w:val="24"/>
          <w:szCs w:val="24"/>
        </w:rPr>
        <w:t xml:space="preserve">pass. </w:t>
      </w:r>
      <w:r w:rsidR="00C53CA2" w:rsidRPr="00DA35C6">
        <w:rPr>
          <w:rFonts w:cs="Times New Roman"/>
          <w:sz w:val="24"/>
          <w:szCs w:val="24"/>
        </w:rPr>
        <w:t>H</w:t>
      </w:r>
      <w:r w:rsidR="00A22BD9" w:rsidRPr="00DA35C6">
        <w:rPr>
          <w:sz w:val="24"/>
          <w:szCs w:val="24"/>
        </w:rPr>
        <w:t>e</w:t>
      </w:r>
      <w:r w:rsidR="00C53CA2" w:rsidRPr="00DA35C6">
        <w:rPr>
          <w:sz w:val="24"/>
          <w:szCs w:val="24"/>
        </w:rPr>
        <w:t>/she</w:t>
      </w:r>
      <w:r w:rsidR="00A22BD9" w:rsidRPr="00DA35C6">
        <w:rPr>
          <w:rFonts w:cs="Times New Roman"/>
          <w:sz w:val="24"/>
          <w:szCs w:val="24"/>
        </w:rPr>
        <w:t xml:space="preserve"> can </w:t>
      </w:r>
      <w:r w:rsidR="00A22BD9" w:rsidRPr="00DA35C6">
        <w:rPr>
          <w:rFonts w:cs="Times New Roman"/>
          <w:sz w:val="24"/>
          <w:szCs w:val="24"/>
          <w:lang w:val="en-US" w:eastAsia="zh-CN"/>
        </w:rPr>
        <w:t xml:space="preserve">pay for </w:t>
      </w:r>
      <w:r w:rsidR="00A22BD9" w:rsidRPr="00DA35C6">
        <w:rPr>
          <w:rFonts w:cs="Times New Roman"/>
          <w:sz w:val="24"/>
          <w:szCs w:val="24"/>
        </w:rPr>
        <w:t xml:space="preserve">more than one pass by </w:t>
      </w:r>
      <w:r w:rsidR="00034D46" w:rsidRPr="00DA35C6">
        <w:rPr>
          <w:rFonts w:cs="Times New Roman"/>
          <w:sz w:val="24"/>
          <w:szCs w:val="24"/>
          <w:lang w:val="en-US" w:eastAsia="zh-CN"/>
        </w:rPr>
        <w:t>selecting the number of passes</w:t>
      </w:r>
      <w:r w:rsidR="00A22BD9" w:rsidRPr="00DA35C6">
        <w:rPr>
          <w:rFonts w:cs="Times New Roman"/>
          <w:sz w:val="24"/>
          <w:szCs w:val="24"/>
        </w:rPr>
        <w:t xml:space="preserve">. </w:t>
      </w:r>
      <w:r w:rsidR="00FB27C7">
        <w:rPr>
          <w:rFonts w:cs="Times New Roman"/>
          <w:sz w:val="24"/>
          <w:szCs w:val="24"/>
        </w:rPr>
        <w:t>The TVM has built-in capability to ensure adequate security to prevent fraudulent</w:t>
      </w:r>
      <w:r w:rsidR="00755FE8">
        <w:rPr>
          <w:rFonts w:cs="Times New Roman"/>
          <w:sz w:val="24"/>
          <w:szCs w:val="24"/>
        </w:rPr>
        <w:t xml:space="preserve"> </w:t>
      </w:r>
      <w:r w:rsidR="00FB27C7">
        <w:rPr>
          <w:rFonts w:cs="Times New Roman"/>
          <w:sz w:val="24"/>
          <w:szCs w:val="24"/>
        </w:rPr>
        <w:t>usage by incorporating security checks with financial institutions for every transaction incurred.</w:t>
      </w:r>
      <w:r w:rsidR="00755FE8">
        <w:rPr>
          <w:rFonts w:cs="Times New Roman"/>
          <w:sz w:val="24"/>
          <w:szCs w:val="24"/>
        </w:rPr>
        <w:t xml:space="preserve"> </w:t>
      </w:r>
      <w:r w:rsidR="00A22BD9" w:rsidRPr="00DA35C6">
        <w:rPr>
          <w:rFonts w:cs="Times New Roman"/>
          <w:sz w:val="24"/>
          <w:szCs w:val="24"/>
        </w:rPr>
        <w:t xml:space="preserve">After the user makes payment and the bank verifies it, the user gets to collect the </w:t>
      </w:r>
      <w:r w:rsidR="00A22BD9" w:rsidRPr="00DA35C6">
        <w:rPr>
          <w:rFonts w:cs="Times New Roman"/>
          <w:sz w:val="24"/>
          <w:szCs w:val="24"/>
          <w:lang w:val="en-US" w:eastAsia="zh-CN"/>
        </w:rPr>
        <w:t xml:space="preserve">printed </w:t>
      </w:r>
      <w:r w:rsidR="00A22BD9" w:rsidRPr="00DA35C6">
        <w:rPr>
          <w:rFonts w:cs="Times New Roman"/>
          <w:sz w:val="24"/>
          <w:szCs w:val="24"/>
        </w:rPr>
        <w:t>pass(s).</w:t>
      </w:r>
      <w:r w:rsidR="00A22BD9" w:rsidRPr="00DA35C6">
        <w:rPr>
          <w:rFonts w:cs="Times New Roman"/>
          <w:sz w:val="24"/>
          <w:szCs w:val="24"/>
          <w:lang w:val="en-US" w:eastAsia="zh-CN"/>
        </w:rPr>
        <w:t xml:space="preserve"> However the paper printed tickets have time limitation. It must be used in one week. After that the tickets are invalid.</w:t>
      </w:r>
    </w:p>
    <w:p w:rsidR="00DA35C6" w:rsidRDefault="00DA35C6" w:rsidP="00A1626B">
      <w:pPr>
        <w:jc w:val="both"/>
        <w:rPr>
          <w:rFonts w:cs="Times New Roman"/>
          <w:sz w:val="24"/>
          <w:szCs w:val="24"/>
          <w:lang w:val="en-US" w:eastAsia="zh-CN"/>
        </w:rPr>
      </w:pPr>
    </w:p>
    <w:p w:rsidR="00DA35C6" w:rsidRPr="00DA35C6" w:rsidRDefault="00DA35C6" w:rsidP="00A1626B">
      <w:pPr>
        <w:ind w:firstLine="720"/>
        <w:jc w:val="both"/>
        <w:rPr>
          <w:rFonts w:cs="Times New Roman"/>
          <w:sz w:val="24"/>
          <w:szCs w:val="24"/>
          <w:lang w:val="en-US" w:eastAsia="zh-CN"/>
        </w:rPr>
      </w:pPr>
      <w:r w:rsidRPr="00DA35C6">
        <w:rPr>
          <w:rFonts w:cs="Times New Roman"/>
          <w:sz w:val="24"/>
          <w:szCs w:val="24"/>
          <w:lang w:val="en-US" w:eastAsia="zh-CN"/>
        </w:rPr>
        <w:t>In every metro station, there is at least on</w:t>
      </w:r>
      <w:r w:rsidR="007E7909">
        <w:rPr>
          <w:rFonts w:cs="Times New Roman"/>
          <w:sz w:val="24"/>
          <w:szCs w:val="24"/>
          <w:lang w:val="en-US" w:eastAsia="zh-CN"/>
        </w:rPr>
        <w:t>e</w:t>
      </w:r>
      <w:r w:rsidR="006431EB">
        <w:rPr>
          <w:rFonts w:cs="Times New Roman"/>
          <w:sz w:val="24"/>
          <w:szCs w:val="24"/>
          <w:lang w:val="en-US" w:eastAsia="zh-CN"/>
        </w:rPr>
        <w:t xml:space="preserve"> T</w:t>
      </w:r>
      <w:r w:rsidRPr="00DA35C6">
        <w:rPr>
          <w:rFonts w:cs="Times New Roman"/>
          <w:sz w:val="24"/>
          <w:szCs w:val="24"/>
          <w:lang w:val="en-US" w:eastAsia="zh-CN"/>
        </w:rPr>
        <w:t xml:space="preserve">icket </w:t>
      </w:r>
      <w:r w:rsidR="006431EB">
        <w:rPr>
          <w:rFonts w:cs="Times New Roman"/>
          <w:sz w:val="24"/>
          <w:szCs w:val="24"/>
          <w:lang w:val="en-US" w:eastAsia="zh-CN"/>
        </w:rPr>
        <w:t>V</w:t>
      </w:r>
      <w:r w:rsidRPr="00DA35C6">
        <w:rPr>
          <w:rFonts w:cs="Times New Roman"/>
          <w:sz w:val="24"/>
          <w:szCs w:val="24"/>
          <w:lang w:val="en-US" w:eastAsia="zh-CN"/>
        </w:rPr>
        <w:t xml:space="preserve">ending </w:t>
      </w:r>
      <w:r w:rsidR="006431EB">
        <w:rPr>
          <w:rFonts w:cs="Times New Roman"/>
          <w:sz w:val="24"/>
          <w:szCs w:val="24"/>
          <w:lang w:val="en-US" w:eastAsia="zh-CN"/>
        </w:rPr>
        <w:t>M</w:t>
      </w:r>
      <w:r w:rsidRPr="00DA35C6">
        <w:rPr>
          <w:rFonts w:cs="Times New Roman"/>
          <w:sz w:val="24"/>
          <w:szCs w:val="24"/>
          <w:lang w:val="en-US" w:eastAsia="zh-CN"/>
        </w:rPr>
        <w:t>achine</w:t>
      </w:r>
      <w:r>
        <w:rPr>
          <w:rFonts w:cs="Times New Roman"/>
          <w:sz w:val="24"/>
          <w:szCs w:val="24"/>
          <w:lang w:val="en-US" w:eastAsia="zh-CN"/>
        </w:rPr>
        <w:t xml:space="preserve">. To protect the benefit of the customer, it has a very strong security and network stability. </w:t>
      </w:r>
      <w:r w:rsidR="00DE69A1">
        <w:rPr>
          <w:rFonts w:cs="Times New Roman"/>
          <w:sz w:val="24"/>
          <w:szCs w:val="24"/>
          <w:lang w:val="en-US" w:eastAsia="zh-CN"/>
        </w:rPr>
        <w:t>STM builds a stable network to make sure that thousands of users can use the system and rely on its service.</w:t>
      </w:r>
    </w:p>
    <w:p w:rsidR="0012764C" w:rsidRDefault="0012764C" w:rsidP="004C6B80">
      <w:pPr>
        <w:rPr>
          <w:ins w:id="18" w:author="umroot" w:date="2015-05-17T08:21:00Z"/>
        </w:rPr>
      </w:pPr>
    </w:p>
    <w:p w:rsidR="005759B3" w:rsidRDefault="0012764C" w:rsidP="004C6B80">
      <w:ins w:id="19" w:author="umroot" w:date="2015-05-17T08:21:00Z">
        <w:r>
          <w:t>Good.</w:t>
        </w:r>
      </w:ins>
    </w:p>
    <w:p w:rsidR="0043784A" w:rsidRPr="006E3D83" w:rsidRDefault="0043784A" w:rsidP="004C6B80">
      <w:r w:rsidRPr="006E3D83">
        <w:br w:type="page"/>
      </w:r>
    </w:p>
    <w:p w:rsidR="009614FE" w:rsidRDefault="009C1397" w:rsidP="00BF1289">
      <w:pPr>
        <w:pStyle w:val="Heading1"/>
        <w:numPr>
          <w:ilvl w:val="0"/>
          <w:numId w:val="1"/>
        </w:numPr>
        <w:ind w:left="0"/>
        <w:rPr>
          <w:rFonts w:asciiTheme="minorHAnsi" w:hAnsiTheme="minorHAnsi"/>
          <w:u w:val="single"/>
        </w:rPr>
      </w:pPr>
      <w:bookmarkStart w:id="20" w:name="_Toc419377480"/>
      <w:r w:rsidRPr="006E3D83">
        <w:rPr>
          <w:rFonts w:asciiTheme="minorHAnsi" w:hAnsiTheme="minorHAnsi"/>
          <w:u w:val="single"/>
        </w:rPr>
        <w:lastRenderedPageBreak/>
        <w:t>Context of Use Model for STM</w:t>
      </w:r>
      <w:bookmarkEnd w:id="20"/>
    </w:p>
    <w:p w:rsidR="00F778BB" w:rsidRPr="00F778BB" w:rsidRDefault="00F778BB" w:rsidP="00F778BB"/>
    <w:p w:rsidR="009614FE" w:rsidRPr="000101B6" w:rsidRDefault="007251C7" w:rsidP="005261D3">
      <w:pPr>
        <w:jc w:val="center"/>
        <w:rPr>
          <w:b/>
          <w:sz w:val="24"/>
          <w:szCs w:val="24"/>
        </w:rPr>
      </w:pPr>
      <w:r w:rsidRPr="000101B6">
        <w:rPr>
          <w:b/>
          <w:sz w:val="24"/>
          <w:szCs w:val="24"/>
        </w:rPr>
        <w:t>Table 1</w:t>
      </w:r>
      <w:r w:rsidR="000101B6">
        <w:rPr>
          <w:b/>
          <w:sz w:val="24"/>
          <w:szCs w:val="24"/>
        </w:rPr>
        <w:t xml:space="preserve">: </w:t>
      </w:r>
      <w:r w:rsidR="00E41194">
        <w:rPr>
          <w:b/>
          <w:sz w:val="24"/>
          <w:szCs w:val="24"/>
        </w:rPr>
        <w:t>List of all factors and their details</w:t>
      </w:r>
    </w:p>
    <w:tbl>
      <w:tblPr>
        <w:tblStyle w:val="TableGrid"/>
        <w:tblW w:w="0" w:type="auto"/>
        <w:tblLook w:val="04A0" w:firstRow="1" w:lastRow="0" w:firstColumn="1" w:lastColumn="0" w:noHBand="0" w:noVBand="1"/>
      </w:tblPr>
      <w:tblGrid>
        <w:gridCol w:w="5012"/>
        <w:gridCol w:w="4564"/>
      </w:tblGrid>
      <w:tr w:rsidR="009614FE" w:rsidRPr="007D7734" w:rsidTr="00D60EAC">
        <w:tc>
          <w:tcPr>
            <w:tcW w:w="3964" w:type="dxa"/>
            <w:tcBorders>
              <w:bottom w:val="single" w:sz="4" w:space="0" w:color="auto"/>
            </w:tcBorders>
          </w:tcPr>
          <w:p w:rsidR="009614FE" w:rsidRPr="007D7734" w:rsidRDefault="009614FE" w:rsidP="002123CA">
            <w:pPr>
              <w:jc w:val="center"/>
              <w:rPr>
                <w:b/>
                <w:sz w:val="24"/>
                <w:szCs w:val="24"/>
              </w:rPr>
            </w:pPr>
            <w:r w:rsidRPr="007D7734">
              <w:rPr>
                <w:b/>
                <w:sz w:val="24"/>
                <w:szCs w:val="24"/>
              </w:rPr>
              <w:t>Type of Factor</w:t>
            </w:r>
          </w:p>
        </w:tc>
        <w:tc>
          <w:tcPr>
            <w:tcW w:w="5386" w:type="dxa"/>
            <w:tcBorders>
              <w:bottom w:val="single" w:sz="4" w:space="0" w:color="auto"/>
            </w:tcBorders>
          </w:tcPr>
          <w:p w:rsidR="009614FE" w:rsidRPr="007D7734" w:rsidRDefault="009614FE" w:rsidP="002123CA">
            <w:pPr>
              <w:jc w:val="center"/>
              <w:rPr>
                <w:b/>
                <w:sz w:val="24"/>
                <w:szCs w:val="24"/>
              </w:rPr>
            </w:pPr>
            <w:r w:rsidRPr="007D7734">
              <w:rPr>
                <w:b/>
                <w:sz w:val="24"/>
                <w:szCs w:val="24"/>
              </w:rPr>
              <w:t>Details</w:t>
            </w:r>
          </w:p>
        </w:tc>
      </w:tr>
      <w:tr w:rsidR="00D60EAC" w:rsidRPr="007D7734" w:rsidTr="00D60EAC">
        <w:tc>
          <w:tcPr>
            <w:tcW w:w="3964" w:type="dxa"/>
            <w:tcBorders>
              <w:bottom w:val="nil"/>
            </w:tcBorders>
          </w:tcPr>
          <w:p w:rsidR="00D60EAC" w:rsidRPr="007D7734" w:rsidRDefault="00D60EAC" w:rsidP="002123CA">
            <w:pPr>
              <w:jc w:val="center"/>
              <w:rPr>
                <w:sz w:val="8"/>
                <w:szCs w:val="8"/>
              </w:rPr>
            </w:pPr>
          </w:p>
        </w:tc>
        <w:tc>
          <w:tcPr>
            <w:tcW w:w="5386" w:type="dxa"/>
            <w:tcBorders>
              <w:bottom w:val="nil"/>
            </w:tcBorders>
          </w:tcPr>
          <w:p w:rsidR="00D60EAC" w:rsidRPr="007D7734" w:rsidRDefault="00D60EAC" w:rsidP="002123CA">
            <w:pPr>
              <w:jc w:val="center"/>
              <w:rPr>
                <w:sz w:val="8"/>
                <w:szCs w:val="8"/>
              </w:rPr>
            </w:pPr>
          </w:p>
        </w:tc>
      </w:tr>
      <w:tr w:rsidR="009614FE" w:rsidRPr="007D7734" w:rsidTr="00F31DBB">
        <w:tc>
          <w:tcPr>
            <w:tcW w:w="3964" w:type="dxa"/>
            <w:tcBorders>
              <w:top w:val="nil"/>
              <w:bottom w:val="single" w:sz="4" w:space="0" w:color="auto"/>
            </w:tcBorders>
          </w:tcPr>
          <w:p w:rsidR="004611B2" w:rsidRPr="007D7734" w:rsidRDefault="009614FE" w:rsidP="004611B2">
            <w:pPr>
              <w:pStyle w:val="ListParagraph"/>
              <w:numPr>
                <w:ilvl w:val="0"/>
                <w:numId w:val="2"/>
              </w:numPr>
              <w:spacing w:after="0"/>
              <w:rPr>
                <w:b/>
                <w:sz w:val="24"/>
                <w:szCs w:val="24"/>
              </w:rPr>
            </w:pPr>
            <w:r w:rsidRPr="007D7734">
              <w:rPr>
                <w:b/>
                <w:sz w:val="24"/>
                <w:szCs w:val="24"/>
              </w:rPr>
              <w:t>User</w:t>
            </w:r>
          </w:p>
          <w:p w:rsidR="009614FE" w:rsidRPr="007D7734" w:rsidRDefault="009614FE" w:rsidP="009614FE">
            <w:pPr>
              <w:pStyle w:val="ListParagraph"/>
              <w:numPr>
                <w:ilvl w:val="1"/>
                <w:numId w:val="3"/>
              </w:numPr>
              <w:spacing w:after="0"/>
              <w:rPr>
                <w:i/>
                <w:sz w:val="24"/>
                <w:szCs w:val="24"/>
              </w:rPr>
            </w:pPr>
            <w:r w:rsidRPr="007D7734">
              <w:rPr>
                <w:i/>
                <w:sz w:val="24"/>
                <w:szCs w:val="24"/>
              </w:rPr>
              <w:t>Age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Knowledge</w:t>
            </w: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Skills</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4611B2" w:rsidRPr="007D7734" w:rsidRDefault="009614FE" w:rsidP="004611B2">
            <w:pPr>
              <w:pStyle w:val="ListParagraph"/>
              <w:numPr>
                <w:ilvl w:val="1"/>
                <w:numId w:val="3"/>
              </w:numPr>
              <w:spacing w:after="0"/>
              <w:rPr>
                <w:i/>
                <w:sz w:val="24"/>
                <w:szCs w:val="24"/>
              </w:rPr>
            </w:pPr>
            <w:r w:rsidRPr="007D7734">
              <w:rPr>
                <w:i/>
                <w:sz w:val="24"/>
                <w:szCs w:val="24"/>
              </w:rPr>
              <w:t>Experiences</w:t>
            </w:r>
          </w:p>
          <w:p w:rsidR="004611B2" w:rsidRPr="007D7734" w:rsidRDefault="004611B2" w:rsidP="004611B2">
            <w:pPr>
              <w:pStyle w:val="ListParagraph"/>
              <w:spacing w:after="0"/>
              <w:ind w:left="1110"/>
              <w:rPr>
                <w:i/>
                <w:sz w:val="24"/>
                <w:szCs w:val="24"/>
              </w:rPr>
            </w:pPr>
          </w:p>
          <w:p w:rsidR="004611B2" w:rsidRPr="007D7734" w:rsidRDefault="004611B2"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Mental/Physical Attributes</w:t>
            </w:r>
          </w:p>
          <w:p w:rsidR="009614FE" w:rsidRPr="007D7734" w:rsidRDefault="009614FE" w:rsidP="002123CA">
            <w:pPr>
              <w:pStyle w:val="ListParagraph"/>
              <w:ind w:left="1110"/>
              <w:rPr>
                <w:i/>
                <w:sz w:val="24"/>
                <w:szCs w:val="24"/>
              </w:rPr>
            </w:pPr>
          </w:p>
          <w:p w:rsidR="004611B2" w:rsidRPr="007D7734" w:rsidRDefault="004611B2" w:rsidP="004611B2">
            <w:pPr>
              <w:rPr>
                <w:i/>
                <w:sz w:val="24"/>
                <w:szCs w:val="24"/>
              </w:rPr>
            </w:pPr>
          </w:p>
          <w:p w:rsidR="004611B2" w:rsidRDefault="004611B2" w:rsidP="004611B2">
            <w:pPr>
              <w:rPr>
                <w:i/>
                <w:sz w:val="24"/>
                <w:szCs w:val="24"/>
              </w:rPr>
            </w:pPr>
          </w:p>
          <w:p w:rsidR="007D7734" w:rsidRPr="007D7734" w:rsidRDefault="007D7734" w:rsidP="004611B2">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Attention</w:t>
            </w:r>
          </w:p>
        </w:tc>
        <w:tc>
          <w:tcPr>
            <w:tcW w:w="5386" w:type="dxa"/>
            <w:tcBorders>
              <w:top w:val="nil"/>
              <w:bottom w:val="single" w:sz="4" w:space="0" w:color="auto"/>
            </w:tcBorders>
          </w:tcPr>
          <w:p w:rsidR="004611B2" w:rsidRPr="007D7734" w:rsidRDefault="004611B2" w:rsidP="004611B2">
            <w:pPr>
              <w:rPr>
                <w:sz w:val="24"/>
                <w:szCs w:val="24"/>
              </w:rPr>
            </w:pPr>
          </w:p>
          <w:p w:rsidR="009614FE" w:rsidRPr="007D7734" w:rsidRDefault="009614FE" w:rsidP="004611B2">
            <w:pPr>
              <w:rPr>
                <w:sz w:val="24"/>
                <w:szCs w:val="24"/>
              </w:rPr>
            </w:pPr>
            <w:r w:rsidRPr="007D7734">
              <w:rPr>
                <w:sz w:val="24"/>
                <w:szCs w:val="24"/>
              </w:rPr>
              <w:t>5+</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Basic knowledge about STM</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should know how to interact with a GUI and can read English or French</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would be helpful for the user if he/she has interacted with a similar kind of transportation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User should be mentally present and stable to interact the STM. The user who is even on wheelchair or whether he/she is blind can still operate STM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Complete</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Role</w:t>
            </w:r>
          </w:p>
          <w:p w:rsidR="009614FE" w:rsidRPr="007D7734" w:rsidRDefault="009614FE" w:rsidP="009614FE">
            <w:pPr>
              <w:pStyle w:val="ListParagraph"/>
              <w:numPr>
                <w:ilvl w:val="1"/>
                <w:numId w:val="3"/>
              </w:numPr>
              <w:spacing w:after="0"/>
              <w:rPr>
                <w:i/>
                <w:sz w:val="24"/>
                <w:szCs w:val="24"/>
              </w:rPr>
            </w:pPr>
            <w:r w:rsidRPr="007D7734">
              <w:rPr>
                <w:i/>
                <w:sz w:val="24"/>
                <w:szCs w:val="24"/>
              </w:rPr>
              <w:t>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Non-Registered</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4611B2" w:rsidRPr="007D7734" w:rsidRDefault="004611B2" w:rsidP="002123CA">
            <w:pPr>
              <w:pStyle w:val="ListParagraph"/>
              <w:ind w:left="1110"/>
              <w:rPr>
                <w:i/>
                <w:sz w:val="24"/>
                <w:szCs w:val="24"/>
              </w:rPr>
            </w:pPr>
          </w:p>
          <w:p w:rsidR="0079602F" w:rsidRPr="007D7734" w:rsidRDefault="0079602F"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Administrator</w:t>
            </w:r>
          </w:p>
          <w:p w:rsidR="009614FE" w:rsidRPr="007D7734" w:rsidRDefault="009614FE" w:rsidP="002123CA">
            <w:pPr>
              <w:rPr>
                <w:sz w:val="24"/>
                <w:szCs w:val="24"/>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Registered User can a STM Opus Charged Card to travel from one place to another without having to buy a ticket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Non-Registered User can also use the STM by buying the ticket from the STM TVM and then can travel. He has many options of selecting different kinds of passes depending on his priority.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Administrator can include network engineers who make sure it is </w:t>
            </w:r>
            <w:r w:rsidRPr="0012764C">
              <w:rPr>
                <w:color w:val="FF0000"/>
                <w:sz w:val="24"/>
                <w:szCs w:val="24"/>
                <w:rPrChange w:id="21" w:author="umroot" w:date="2015-05-17T08:22:00Z">
                  <w:rPr>
                    <w:sz w:val="24"/>
                    <w:szCs w:val="24"/>
                  </w:rPr>
                </w:rPrChange>
              </w:rPr>
              <w:t>24/7</w:t>
            </w:r>
            <w:r w:rsidRPr="007D7734">
              <w:rPr>
                <w:sz w:val="24"/>
                <w:szCs w:val="24"/>
              </w:rPr>
              <w:t xml:space="preserve"> </w:t>
            </w:r>
            <w:ins w:id="22" w:author="umroot" w:date="2015-05-17T08:22:00Z">
              <w:r w:rsidR="0012764C">
                <w:rPr>
                  <w:sz w:val="24"/>
                  <w:szCs w:val="24"/>
                </w:rPr>
                <w:t xml:space="preserve">Is this necessary? </w:t>
              </w:r>
            </w:ins>
            <w:r w:rsidRPr="007D7734">
              <w:rPr>
                <w:sz w:val="24"/>
                <w:szCs w:val="24"/>
              </w:rPr>
              <w:t>available and connected to the network, security engineers to make sure the security of the STM and the maintenance team for maintaining the STM TVM</w:t>
            </w:r>
          </w:p>
          <w:p w:rsidR="009614FE" w:rsidRPr="007D7734" w:rsidRDefault="009614FE" w:rsidP="004611B2">
            <w:pPr>
              <w:rPr>
                <w:sz w:val="8"/>
                <w:szCs w:val="8"/>
              </w:rPr>
            </w:pPr>
          </w:p>
        </w:tc>
      </w:tr>
      <w:tr w:rsidR="00F31DBB" w:rsidRPr="007D7734" w:rsidTr="00F31DBB">
        <w:tc>
          <w:tcPr>
            <w:tcW w:w="3964" w:type="dxa"/>
            <w:tcBorders>
              <w:top w:val="single" w:sz="4" w:space="0" w:color="auto"/>
              <w:bottom w:val="nil"/>
            </w:tcBorders>
          </w:tcPr>
          <w:p w:rsidR="00F31DBB" w:rsidRPr="007D7734" w:rsidRDefault="00F31DBB" w:rsidP="00F31DBB">
            <w:pPr>
              <w:pStyle w:val="ListParagraph"/>
              <w:spacing w:after="0"/>
              <w:ind w:left="390"/>
              <w:rPr>
                <w:sz w:val="8"/>
                <w:szCs w:val="8"/>
              </w:rPr>
            </w:pPr>
          </w:p>
        </w:tc>
        <w:tc>
          <w:tcPr>
            <w:tcW w:w="5386" w:type="dxa"/>
            <w:tcBorders>
              <w:top w:val="single" w:sz="4" w:space="0" w:color="auto"/>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lastRenderedPageBreak/>
              <w:t>User Task</w:t>
            </w: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Task-Specific Goal</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Critically of Task</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Frequency of Use</w:t>
            </w:r>
          </w:p>
          <w:p w:rsidR="009614FE" w:rsidRPr="007D7734" w:rsidRDefault="009614FE" w:rsidP="002123CA">
            <w:pPr>
              <w:pStyle w:val="ListParagraph"/>
              <w:rPr>
                <w:i/>
                <w:sz w:val="24"/>
                <w:szCs w:val="24"/>
              </w:rPr>
            </w:pPr>
          </w:p>
          <w:p w:rsidR="009614FE" w:rsidRPr="007D7734" w:rsidRDefault="009614FE" w:rsidP="002123CA">
            <w:pPr>
              <w:pStyle w:val="ListParagraph"/>
              <w:ind w:left="1110"/>
              <w:rPr>
                <w:i/>
                <w:sz w:val="24"/>
                <w:szCs w:val="24"/>
              </w:rPr>
            </w:pPr>
          </w:p>
          <w:p w:rsidR="003F01C3" w:rsidRPr="007D7734" w:rsidRDefault="003F01C3"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rFonts w:cs="Helvetica"/>
                <w:i/>
                <w:color w:val="000000"/>
                <w:sz w:val="24"/>
                <w:szCs w:val="24"/>
                <w:shd w:val="clear" w:color="auto" w:fill="FFFFFF"/>
              </w:rPr>
              <w:t>Dependency on Use</w:t>
            </w:r>
          </w:p>
          <w:p w:rsidR="009614FE" w:rsidRPr="007D7734" w:rsidRDefault="009614FE" w:rsidP="002123CA">
            <w:pPr>
              <w:pStyle w:val="ListParagraph"/>
              <w:ind w:left="1110"/>
              <w:rPr>
                <w:i/>
                <w:sz w:val="24"/>
                <w:szCs w:val="24"/>
              </w:rPr>
            </w:pPr>
          </w:p>
          <w:p w:rsidR="00753043" w:rsidRPr="007D7734" w:rsidRDefault="00753043"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Duration of Use</w:t>
            </w:r>
          </w:p>
          <w:p w:rsidR="009614FE" w:rsidRPr="007D7734" w:rsidRDefault="009614FE" w:rsidP="002123CA">
            <w:pPr>
              <w:rPr>
                <w:sz w:val="8"/>
                <w:szCs w:val="8"/>
              </w:rPr>
            </w:pP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To complete the transaction for which the user is using the TVM like printing the ticket, printing the receipt</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High importance because the user has to catch up with the transport to reach the destination in time</w:t>
            </w:r>
          </w:p>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Users can buy the tickets as many times as he want, he/she is not restricted on the number of use per day</w:t>
            </w:r>
          </w:p>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t>TVM should be connected with constant power supply and the TVM database</w:t>
            </w:r>
          </w:p>
          <w:p w:rsidR="009614FE" w:rsidRPr="007D7734" w:rsidRDefault="009614FE" w:rsidP="004611B2">
            <w:pPr>
              <w:rPr>
                <w:rFonts w:cs="Helvetica"/>
                <w:color w:val="000000"/>
                <w:sz w:val="24"/>
                <w:szCs w:val="24"/>
                <w:shd w:val="clear" w:color="auto" w:fill="FFFFFF"/>
              </w:rPr>
            </w:pPr>
          </w:p>
          <w:p w:rsidR="009614FE" w:rsidRPr="007D7734" w:rsidRDefault="009614FE" w:rsidP="004611B2">
            <w:pPr>
              <w:rPr>
                <w:sz w:val="24"/>
                <w:szCs w:val="24"/>
              </w:rPr>
            </w:pPr>
            <w:r w:rsidRPr="007D7734">
              <w:rPr>
                <w:rFonts w:cs="Helvetica"/>
                <w:color w:val="000000"/>
                <w:sz w:val="24"/>
                <w:szCs w:val="24"/>
                <w:shd w:val="clear" w:color="auto" w:fill="FFFFFF"/>
              </w:rPr>
              <w:t>If the user is idle for more than 5 minutes, he would have to restart from the beginning</w:t>
            </w:r>
          </w:p>
          <w:p w:rsidR="009614FE" w:rsidRPr="007D7734" w:rsidRDefault="009614FE" w:rsidP="004611B2">
            <w:pPr>
              <w:rPr>
                <w:sz w:val="8"/>
                <w:szCs w:val="8"/>
              </w:rPr>
            </w:pPr>
          </w:p>
        </w:tc>
      </w:tr>
      <w:tr w:rsidR="00F31DBB" w:rsidRPr="007D7734" w:rsidTr="00F31DBB">
        <w:tc>
          <w:tcPr>
            <w:tcW w:w="3964" w:type="dxa"/>
            <w:tcBorders>
              <w:bottom w:val="nil"/>
            </w:tcBorders>
          </w:tcPr>
          <w:p w:rsidR="00F31DBB" w:rsidRPr="007D7734" w:rsidRDefault="00F31DBB" w:rsidP="00F31DBB">
            <w:pPr>
              <w:pStyle w:val="ListParagraph"/>
              <w:spacing w:after="0"/>
              <w:ind w:left="390"/>
              <w:rPr>
                <w:sz w:val="8"/>
                <w:szCs w:val="8"/>
              </w:rPr>
            </w:pPr>
          </w:p>
        </w:tc>
        <w:tc>
          <w:tcPr>
            <w:tcW w:w="5386" w:type="dxa"/>
            <w:tcBorders>
              <w:bottom w:val="nil"/>
            </w:tcBorders>
          </w:tcPr>
          <w:p w:rsidR="00F31DBB" w:rsidRPr="007D7734"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Goal</w:t>
            </w:r>
          </w:p>
          <w:p w:rsidR="009614FE" w:rsidRPr="007D7734" w:rsidRDefault="009614FE" w:rsidP="009614FE">
            <w:pPr>
              <w:pStyle w:val="ListParagraph"/>
              <w:numPr>
                <w:ilvl w:val="1"/>
                <w:numId w:val="3"/>
              </w:numPr>
              <w:spacing w:after="0"/>
              <w:rPr>
                <w:i/>
                <w:sz w:val="24"/>
                <w:szCs w:val="24"/>
              </w:rPr>
            </w:pPr>
            <w:r w:rsidRPr="007D7734">
              <w:rPr>
                <w:i/>
                <w:sz w:val="24"/>
                <w:szCs w:val="24"/>
              </w:rPr>
              <w:t>Overall Goal of Software System Use</w:t>
            </w:r>
          </w:p>
          <w:p w:rsidR="009614FE" w:rsidRPr="007D7734" w:rsidRDefault="009614FE" w:rsidP="002123CA">
            <w:pPr>
              <w:pStyle w:val="ListParagraph"/>
              <w:ind w:left="1110"/>
              <w:rPr>
                <w:i/>
                <w:sz w:val="24"/>
                <w:szCs w:val="24"/>
              </w:rPr>
            </w:pPr>
          </w:p>
          <w:p w:rsidR="008B5541" w:rsidRDefault="008B5541"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Critically of Goal</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Customer should complete the transaction of buying the ticket in an efficient manner</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High </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F31DBB">
            <w:pPr>
              <w:pStyle w:val="ListParagraph"/>
              <w:spacing w:after="0"/>
              <w:ind w:left="390"/>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F31DBB">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User Activity</w:t>
            </w:r>
          </w:p>
          <w:p w:rsidR="009614FE" w:rsidRPr="007D7734" w:rsidRDefault="009614FE" w:rsidP="009614FE">
            <w:pPr>
              <w:pStyle w:val="ListParagraph"/>
              <w:numPr>
                <w:ilvl w:val="1"/>
                <w:numId w:val="3"/>
              </w:numPr>
              <w:spacing w:after="0"/>
              <w:rPr>
                <w:i/>
                <w:sz w:val="24"/>
                <w:szCs w:val="24"/>
              </w:rPr>
            </w:pPr>
            <w:r w:rsidRPr="007D7734">
              <w:rPr>
                <w:i/>
                <w:sz w:val="24"/>
                <w:szCs w:val="24"/>
              </w:rPr>
              <w:t>Standing</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Sitting</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 xml:space="preserve">STM is used in a standing position </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User can be physically impaired(on a wheelchair)</w:t>
            </w:r>
          </w:p>
          <w:p w:rsidR="009614FE" w:rsidRPr="003A7CAB" w:rsidRDefault="009614FE" w:rsidP="004611B2">
            <w:pPr>
              <w:rPr>
                <w:sz w:val="8"/>
                <w:szCs w:val="8"/>
              </w:rPr>
            </w:pPr>
          </w:p>
        </w:tc>
      </w:tr>
      <w:tr w:rsidR="00F31DBB" w:rsidRPr="007D7734" w:rsidTr="00F31DBB">
        <w:tc>
          <w:tcPr>
            <w:tcW w:w="3964" w:type="dxa"/>
            <w:tcBorders>
              <w:bottom w:val="nil"/>
            </w:tcBorders>
          </w:tcPr>
          <w:p w:rsidR="00F31DBB" w:rsidRPr="003A7CAB" w:rsidRDefault="00F31DBB" w:rsidP="003A7CAB">
            <w:pPr>
              <w:pStyle w:val="ListParagraph"/>
              <w:spacing w:after="0"/>
              <w:ind w:left="390"/>
              <w:jc w:val="center"/>
              <w:rPr>
                <w:sz w:val="8"/>
                <w:szCs w:val="8"/>
              </w:rPr>
            </w:pPr>
          </w:p>
        </w:tc>
        <w:tc>
          <w:tcPr>
            <w:tcW w:w="5386" w:type="dxa"/>
            <w:tcBorders>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Spatiotemporal</w:t>
            </w:r>
          </w:p>
          <w:p w:rsidR="009614FE" w:rsidRPr="007D7734" w:rsidRDefault="009614FE" w:rsidP="009614FE">
            <w:pPr>
              <w:pStyle w:val="ListParagraph"/>
              <w:numPr>
                <w:ilvl w:val="1"/>
                <w:numId w:val="3"/>
              </w:numPr>
              <w:spacing w:after="0"/>
              <w:rPr>
                <w:i/>
                <w:sz w:val="24"/>
                <w:szCs w:val="24"/>
              </w:rPr>
            </w:pPr>
            <w:r w:rsidRPr="007D7734">
              <w:rPr>
                <w:i/>
                <w:sz w:val="24"/>
                <w:szCs w:val="24"/>
              </w:rPr>
              <w:t>Time Zone</w:t>
            </w:r>
          </w:p>
          <w:p w:rsidR="009614FE" w:rsidRPr="007D7734" w:rsidRDefault="009614FE" w:rsidP="002123CA">
            <w:pPr>
              <w:pStyle w:val="ListParagraph"/>
              <w:ind w:left="1110"/>
              <w:rPr>
                <w:i/>
                <w:sz w:val="24"/>
                <w:szCs w:val="24"/>
              </w:rPr>
            </w:pPr>
          </w:p>
          <w:p w:rsidR="009614FE" w:rsidRDefault="009614FE" w:rsidP="002123CA">
            <w:pPr>
              <w:pStyle w:val="ListParagraph"/>
              <w:ind w:left="1110"/>
              <w:rPr>
                <w:i/>
                <w:sz w:val="24"/>
                <w:szCs w:val="24"/>
              </w:rPr>
            </w:pPr>
          </w:p>
          <w:p w:rsidR="003A7CAB" w:rsidRPr="007D7734" w:rsidRDefault="003A7CAB"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Current Time</w:t>
            </w: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Location</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r w:rsidRPr="007D7734">
              <w:rPr>
                <w:rFonts w:cs="Helvetica"/>
                <w:color w:val="000000"/>
                <w:sz w:val="24"/>
                <w:szCs w:val="24"/>
                <w:shd w:val="clear" w:color="auto" w:fill="FFFFFF"/>
              </w:rPr>
              <w:t>Every transaction carried out have to be saved on the server database in standard time (For e.g. GMT)</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Ticket is bought according to the local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Available nearly at every STM station</w:t>
            </w:r>
          </w:p>
          <w:p w:rsidR="009614FE" w:rsidRPr="003A7CAB" w:rsidRDefault="009614FE" w:rsidP="004611B2">
            <w:pPr>
              <w:rPr>
                <w:sz w:val="8"/>
                <w:szCs w:val="8"/>
              </w:rPr>
            </w:pPr>
          </w:p>
        </w:tc>
      </w:tr>
      <w:tr w:rsidR="00F31DBB" w:rsidRPr="007D7734" w:rsidTr="007658F3">
        <w:tc>
          <w:tcPr>
            <w:tcW w:w="3964" w:type="dxa"/>
            <w:tcBorders>
              <w:top w:val="single" w:sz="4" w:space="0" w:color="auto"/>
              <w:bottom w:val="nil"/>
            </w:tcBorders>
          </w:tcPr>
          <w:p w:rsidR="00F31DBB" w:rsidRPr="003A7CAB" w:rsidRDefault="00F31DBB" w:rsidP="007658F3">
            <w:pPr>
              <w:pStyle w:val="ListParagraph"/>
              <w:spacing w:after="0"/>
              <w:ind w:left="390"/>
              <w:rPr>
                <w:sz w:val="8"/>
                <w:szCs w:val="8"/>
              </w:rPr>
            </w:pPr>
          </w:p>
        </w:tc>
        <w:tc>
          <w:tcPr>
            <w:tcW w:w="5386" w:type="dxa"/>
            <w:tcBorders>
              <w:top w:val="single" w:sz="4" w:space="0" w:color="auto"/>
              <w:bottom w:val="nil"/>
            </w:tcBorders>
          </w:tcPr>
          <w:p w:rsidR="00F31DBB" w:rsidRPr="003A7CAB" w:rsidRDefault="00F31DBB" w:rsidP="004611B2">
            <w:pPr>
              <w:rPr>
                <w:sz w:val="8"/>
                <w:szCs w:val="8"/>
              </w:rPr>
            </w:pPr>
          </w:p>
        </w:tc>
      </w:tr>
      <w:tr w:rsidR="009614FE" w:rsidRPr="007D7734" w:rsidTr="007658F3">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Natural</w:t>
            </w:r>
          </w:p>
          <w:p w:rsidR="009614FE" w:rsidRPr="007D7734" w:rsidRDefault="009614FE" w:rsidP="009614FE">
            <w:pPr>
              <w:pStyle w:val="ListParagraph"/>
              <w:numPr>
                <w:ilvl w:val="1"/>
                <w:numId w:val="3"/>
              </w:numPr>
              <w:spacing w:after="0"/>
              <w:rPr>
                <w:i/>
                <w:sz w:val="24"/>
                <w:szCs w:val="24"/>
              </w:rPr>
            </w:pPr>
            <w:r w:rsidRPr="007D7734">
              <w:rPr>
                <w:i/>
                <w:sz w:val="24"/>
                <w:szCs w:val="24"/>
              </w:rPr>
              <w:t>Light</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rFonts w:cs="Helvetica"/>
                <w:color w:val="000000"/>
                <w:sz w:val="24"/>
                <w:szCs w:val="24"/>
                <w:shd w:val="clear" w:color="auto" w:fill="FFFFFF"/>
              </w:rPr>
            </w:pPr>
            <w:r w:rsidRPr="007D7734">
              <w:rPr>
                <w:rFonts w:cs="Helvetica"/>
                <w:color w:val="000000"/>
                <w:sz w:val="24"/>
                <w:szCs w:val="24"/>
                <w:shd w:val="clear" w:color="auto" w:fill="FFFFFF"/>
              </w:rPr>
              <w:lastRenderedPageBreak/>
              <w:t>Light should be adjustable</w:t>
            </w:r>
          </w:p>
          <w:p w:rsidR="009614FE" w:rsidRPr="003A7CAB" w:rsidRDefault="009614FE" w:rsidP="004611B2">
            <w:pPr>
              <w:rPr>
                <w:sz w:val="8"/>
                <w:szCs w:val="8"/>
              </w:rPr>
            </w:pPr>
          </w:p>
        </w:tc>
      </w:tr>
      <w:tr w:rsidR="007658F3" w:rsidRPr="007D7734" w:rsidTr="007658F3">
        <w:tc>
          <w:tcPr>
            <w:tcW w:w="3964" w:type="dxa"/>
            <w:tcBorders>
              <w:bottom w:val="nil"/>
            </w:tcBorders>
          </w:tcPr>
          <w:p w:rsidR="007658F3" w:rsidRPr="003A7CAB" w:rsidRDefault="007658F3" w:rsidP="007658F3">
            <w:pPr>
              <w:pStyle w:val="ListParagraph"/>
              <w:spacing w:after="0"/>
              <w:ind w:left="390"/>
              <w:rPr>
                <w:sz w:val="8"/>
                <w:szCs w:val="8"/>
              </w:rPr>
            </w:pPr>
          </w:p>
        </w:tc>
        <w:tc>
          <w:tcPr>
            <w:tcW w:w="5386" w:type="dxa"/>
            <w:tcBorders>
              <w:bottom w:val="nil"/>
            </w:tcBorders>
          </w:tcPr>
          <w:p w:rsidR="007658F3" w:rsidRPr="003A7CAB" w:rsidRDefault="007658F3" w:rsidP="004611B2">
            <w:pPr>
              <w:rPr>
                <w:sz w:val="8"/>
                <w:szCs w:val="8"/>
              </w:rPr>
            </w:pPr>
          </w:p>
        </w:tc>
      </w:tr>
      <w:tr w:rsidR="009614FE" w:rsidRPr="007D7734" w:rsidTr="00976DCE">
        <w:tc>
          <w:tcPr>
            <w:tcW w:w="3964" w:type="dxa"/>
            <w:tcBorders>
              <w:top w:val="nil"/>
              <w:bottom w:val="single" w:sz="4" w:space="0" w:color="auto"/>
            </w:tcBorders>
          </w:tcPr>
          <w:p w:rsidR="009614FE" w:rsidRPr="007D7734" w:rsidRDefault="009614FE" w:rsidP="009614FE">
            <w:pPr>
              <w:pStyle w:val="ListParagraph"/>
              <w:numPr>
                <w:ilvl w:val="0"/>
                <w:numId w:val="2"/>
              </w:numPr>
              <w:spacing w:after="0"/>
              <w:rPr>
                <w:b/>
                <w:sz w:val="24"/>
                <w:szCs w:val="24"/>
              </w:rPr>
            </w:pPr>
            <w:r w:rsidRPr="007D7734">
              <w:rPr>
                <w:b/>
                <w:sz w:val="24"/>
                <w:szCs w:val="24"/>
              </w:rPr>
              <w:t>Technical Environment</w:t>
            </w:r>
          </w:p>
          <w:p w:rsidR="009614FE" w:rsidRPr="007D7734" w:rsidRDefault="009614FE" w:rsidP="009614FE">
            <w:pPr>
              <w:pStyle w:val="ListParagraph"/>
              <w:numPr>
                <w:ilvl w:val="1"/>
                <w:numId w:val="3"/>
              </w:numPr>
              <w:spacing w:after="0"/>
              <w:rPr>
                <w:i/>
                <w:sz w:val="24"/>
                <w:szCs w:val="24"/>
              </w:rPr>
            </w:pPr>
            <w:r w:rsidRPr="007D7734">
              <w:rPr>
                <w:i/>
                <w:sz w:val="24"/>
                <w:szCs w:val="24"/>
              </w:rPr>
              <w:t>Hardware</w:t>
            </w:r>
          </w:p>
          <w:p w:rsidR="009614FE" w:rsidRPr="007D7734" w:rsidRDefault="009614FE" w:rsidP="009614FE">
            <w:pPr>
              <w:pStyle w:val="ListParagraph"/>
              <w:numPr>
                <w:ilvl w:val="2"/>
                <w:numId w:val="3"/>
              </w:numPr>
              <w:spacing w:after="0"/>
              <w:rPr>
                <w:i/>
                <w:sz w:val="24"/>
                <w:szCs w:val="24"/>
              </w:rPr>
            </w:pPr>
            <w:r w:rsidRPr="007D7734">
              <w:rPr>
                <w:i/>
                <w:sz w:val="24"/>
                <w:szCs w:val="24"/>
              </w:rPr>
              <w:t>Screen Type</w:t>
            </w:r>
          </w:p>
          <w:p w:rsidR="009614FE" w:rsidRPr="007D7734" w:rsidRDefault="009614FE"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083DB3" w:rsidRPr="007D7734" w:rsidRDefault="00083DB3"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Keyboard Type</w:t>
            </w: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Pr="007D7734" w:rsidRDefault="009614FE" w:rsidP="002123CA">
            <w:pPr>
              <w:pStyle w:val="ListParagraph"/>
              <w:rPr>
                <w:i/>
                <w:sz w:val="24"/>
                <w:szCs w:val="24"/>
              </w:rPr>
            </w:pPr>
          </w:p>
          <w:p w:rsidR="009614FE" w:rsidRDefault="009614FE" w:rsidP="002123CA">
            <w:pPr>
              <w:pStyle w:val="ListParagraph"/>
              <w:rPr>
                <w:i/>
                <w:sz w:val="24"/>
                <w:szCs w:val="24"/>
              </w:rPr>
            </w:pPr>
          </w:p>
          <w:p w:rsidR="00234270" w:rsidRPr="00234270" w:rsidRDefault="00234270" w:rsidP="00234270">
            <w:pPr>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Network</w:t>
            </w:r>
          </w:p>
          <w:p w:rsidR="009614FE" w:rsidRPr="007D7734" w:rsidRDefault="009614FE" w:rsidP="009614FE">
            <w:pPr>
              <w:pStyle w:val="ListParagraph"/>
              <w:numPr>
                <w:ilvl w:val="2"/>
                <w:numId w:val="3"/>
              </w:numPr>
              <w:spacing w:after="0"/>
              <w:rPr>
                <w:i/>
                <w:sz w:val="24"/>
                <w:szCs w:val="24"/>
              </w:rPr>
            </w:pPr>
            <w:r w:rsidRPr="007D7734">
              <w:rPr>
                <w:i/>
                <w:sz w:val="24"/>
                <w:szCs w:val="24"/>
              </w:rPr>
              <w:t>Connectivity</w:t>
            </w:r>
          </w:p>
          <w:p w:rsidR="009614FE" w:rsidRPr="007D7734" w:rsidRDefault="009614FE" w:rsidP="002123CA">
            <w:pPr>
              <w:pStyle w:val="ListParagraph"/>
              <w:ind w:left="2160"/>
              <w:rPr>
                <w:i/>
                <w:sz w:val="24"/>
                <w:szCs w:val="24"/>
              </w:rPr>
            </w:pPr>
          </w:p>
          <w:p w:rsidR="009614FE" w:rsidRPr="007D7734" w:rsidRDefault="009614FE" w:rsidP="002123CA">
            <w:pPr>
              <w:pStyle w:val="ListParagraph"/>
              <w:ind w:left="216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Stability</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3"/>
              </w:numPr>
              <w:spacing w:after="0"/>
              <w:rPr>
                <w:i/>
                <w:sz w:val="24"/>
                <w:szCs w:val="24"/>
              </w:rPr>
            </w:pPr>
            <w:r w:rsidRPr="007D7734">
              <w:rPr>
                <w:i/>
                <w:sz w:val="24"/>
                <w:szCs w:val="24"/>
              </w:rPr>
              <w:t>System Software</w:t>
            </w:r>
          </w:p>
          <w:p w:rsidR="009614FE" w:rsidRPr="007D7734" w:rsidRDefault="009614FE" w:rsidP="009614FE">
            <w:pPr>
              <w:pStyle w:val="ListParagraph"/>
              <w:numPr>
                <w:ilvl w:val="2"/>
                <w:numId w:val="3"/>
              </w:numPr>
              <w:spacing w:after="0"/>
              <w:rPr>
                <w:i/>
                <w:sz w:val="24"/>
                <w:szCs w:val="24"/>
              </w:rPr>
            </w:pPr>
            <w:r w:rsidRPr="007D7734">
              <w:rPr>
                <w:i/>
                <w:sz w:val="24"/>
                <w:szCs w:val="24"/>
              </w:rPr>
              <w:t>System Software</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083DB3" w:rsidRPr="007D7734" w:rsidRDefault="00083DB3" w:rsidP="002123CA">
            <w:pPr>
              <w:pStyle w:val="ListParagraph"/>
              <w:ind w:left="1110"/>
              <w:rPr>
                <w:i/>
                <w:sz w:val="24"/>
                <w:szCs w:val="24"/>
              </w:rPr>
            </w:pPr>
          </w:p>
          <w:p w:rsidR="009614FE" w:rsidRPr="007D7734" w:rsidRDefault="009614FE" w:rsidP="009614FE">
            <w:pPr>
              <w:pStyle w:val="ListParagraph"/>
              <w:numPr>
                <w:ilvl w:val="2"/>
                <w:numId w:val="3"/>
              </w:numPr>
              <w:spacing w:after="0"/>
              <w:rPr>
                <w:i/>
                <w:sz w:val="24"/>
                <w:szCs w:val="24"/>
              </w:rPr>
            </w:pPr>
            <w:r w:rsidRPr="007D7734">
              <w:rPr>
                <w:i/>
                <w:sz w:val="24"/>
                <w:szCs w:val="24"/>
              </w:rPr>
              <w:t>Server</w:t>
            </w:r>
          </w:p>
          <w:p w:rsidR="009614FE" w:rsidRPr="007D7734" w:rsidRDefault="009614FE" w:rsidP="002123CA">
            <w:pPr>
              <w:pStyle w:val="ListParagraph"/>
              <w:ind w:left="1110"/>
              <w:rPr>
                <w:i/>
                <w:sz w:val="24"/>
                <w:szCs w:val="24"/>
              </w:rPr>
            </w:pPr>
          </w:p>
          <w:p w:rsidR="009614FE" w:rsidRPr="007D7734" w:rsidRDefault="009614FE" w:rsidP="002123CA">
            <w:pPr>
              <w:rPr>
                <w:i/>
                <w:sz w:val="24"/>
                <w:szCs w:val="24"/>
              </w:rPr>
            </w:pPr>
          </w:p>
          <w:p w:rsidR="00083DB3" w:rsidRPr="007D7734" w:rsidRDefault="00083DB3" w:rsidP="002123CA">
            <w:pPr>
              <w:rPr>
                <w:i/>
                <w:sz w:val="24"/>
                <w:szCs w:val="24"/>
              </w:rPr>
            </w:pPr>
          </w:p>
          <w:p w:rsidR="009614FE" w:rsidRPr="007D7734" w:rsidRDefault="009614FE" w:rsidP="009614FE">
            <w:pPr>
              <w:pStyle w:val="ListParagraph"/>
              <w:numPr>
                <w:ilvl w:val="1"/>
                <w:numId w:val="3"/>
              </w:numPr>
              <w:spacing w:after="0"/>
              <w:rPr>
                <w:sz w:val="24"/>
                <w:szCs w:val="24"/>
              </w:rPr>
            </w:pPr>
            <w:r w:rsidRPr="007D7734">
              <w:rPr>
                <w:i/>
                <w:sz w:val="24"/>
                <w:szCs w:val="24"/>
              </w:rPr>
              <w:t>Reliability</w:t>
            </w:r>
          </w:p>
        </w:tc>
        <w:tc>
          <w:tcPr>
            <w:tcW w:w="5386" w:type="dxa"/>
            <w:tcBorders>
              <w:top w:val="nil"/>
              <w:bottom w:val="single" w:sz="4" w:space="0" w:color="auto"/>
            </w:tcBorders>
          </w:tcPr>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CPU interface with buttons on the side to select any option</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Keys should be of appropriate size and material because of number of different users. Also OK, CANCEL and CLEAR should have the color GREEN, RED and Yellow on the keypad</w:t>
            </w:r>
          </w:p>
          <w:p w:rsidR="009614FE" w:rsidRPr="007D7734" w:rsidRDefault="009614FE" w:rsidP="004611B2">
            <w:pPr>
              <w:rPr>
                <w:sz w:val="24"/>
                <w:szCs w:val="24"/>
              </w:rPr>
            </w:pP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It should be connected to the server 24/7 to keep the track of every ticket being printed</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be stable enough to print many ticket in different places at the same time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 xml:space="preserve">A small-sized Operating Software for example Windows </w:t>
            </w:r>
            <w:ins w:id="23" w:author="umroot" w:date="2015-05-17T08:37:00Z">
              <w:r w:rsidR="006036FC">
                <w:rPr>
                  <w:sz w:val="24"/>
                  <w:szCs w:val="24"/>
                </w:rPr>
                <w:t xml:space="preserve">TVMs use Microsoft Windows? </w:t>
              </w:r>
            </w:ins>
            <w:r w:rsidRPr="007D7734">
              <w:rPr>
                <w:sz w:val="24"/>
                <w:szCs w:val="24"/>
              </w:rPr>
              <w:t>or any other preferable OS</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Server should be working 24/7 using debit/credit cards and accepts cash as well. Every transaction should be recorded in the database</w:t>
            </w:r>
          </w:p>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Downtime should be minimal as possible. Maintenance Team should supervise the STM and should fix it as soon as possible</w:t>
            </w:r>
          </w:p>
          <w:p w:rsidR="009614FE" w:rsidRPr="003A7CAB" w:rsidRDefault="009614FE" w:rsidP="004611B2">
            <w:pPr>
              <w:rPr>
                <w:sz w:val="8"/>
                <w:szCs w:val="8"/>
              </w:rPr>
            </w:pPr>
          </w:p>
        </w:tc>
      </w:tr>
      <w:tr w:rsidR="00976DCE" w:rsidRPr="007D7734" w:rsidTr="00976DCE">
        <w:tc>
          <w:tcPr>
            <w:tcW w:w="3964" w:type="dxa"/>
            <w:tcBorders>
              <w:top w:val="single" w:sz="4" w:space="0" w:color="auto"/>
              <w:bottom w:val="nil"/>
            </w:tcBorders>
          </w:tcPr>
          <w:p w:rsidR="00976DCE" w:rsidRPr="003A7CAB" w:rsidRDefault="00976DCE" w:rsidP="00976DCE">
            <w:pPr>
              <w:pStyle w:val="ListParagraph"/>
              <w:spacing w:after="0"/>
              <w:ind w:left="390"/>
              <w:rPr>
                <w:sz w:val="8"/>
                <w:szCs w:val="8"/>
              </w:rPr>
            </w:pPr>
          </w:p>
        </w:tc>
        <w:tc>
          <w:tcPr>
            <w:tcW w:w="5386" w:type="dxa"/>
            <w:tcBorders>
              <w:top w:val="single" w:sz="4" w:space="0" w:color="auto"/>
              <w:bottom w:val="nil"/>
            </w:tcBorders>
          </w:tcPr>
          <w:p w:rsidR="00976DCE" w:rsidRPr="003A7CAB" w:rsidRDefault="00976DCE" w:rsidP="004611B2">
            <w:pPr>
              <w:rPr>
                <w:sz w:val="8"/>
                <w:szCs w:val="8"/>
              </w:rPr>
            </w:pPr>
          </w:p>
        </w:tc>
      </w:tr>
      <w:tr w:rsidR="009614FE" w:rsidRPr="007D7734" w:rsidTr="00347EFF">
        <w:tc>
          <w:tcPr>
            <w:tcW w:w="3964" w:type="dxa"/>
            <w:tcBorders>
              <w:top w:val="nil"/>
              <w:bottom w:val="nil"/>
            </w:tcBorders>
          </w:tcPr>
          <w:p w:rsidR="009614FE" w:rsidRPr="007D7734" w:rsidRDefault="009614FE" w:rsidP="009614FE">
            <w:pPr>
              <w:pStyle w:val="ListParagraph"/>
              <w:numPr>
                <w:ilvl w:val="0"/>
                <w:numId w:val="2"/>
              </w:numPr>
              <w:spacing w:after="0"/>
              <w:rPr>
                <w:b/>
                <w:sz w:val="24"/>
                <w:szCs w:val="24"/>
              </w:rPr>
            </w:pPr>
            <w:r w:rsidRPr="007D7734">
              <w:rPr>
                <w:b/>
                <w:sz w:val="24"/>
                <w:szCs w:val="24"/>
              </w:rPr>
              <w:t>Social Environment</w:t>
            </w:r>
          </w:p>
          <w:p w:rsidR="009614FE" w:rsidRPr="007D7734" w:rsidRDefault="009614FE" w:rsidP="009614FE">
            <w:pPr>
              <w:pStyle w:val="ListParagraph"/>
              <w:numPr>
                <w:ilvl w:val="1"/>
                <w:numId w:val="2"/>
              </w:numPr>
              <w:spacing w:after="0"/>
              <w:rPr>
                <w:i/>
                <w:sz w:val="24"/>
                <w:szCs w:val="24"/>
              </w:rPr>
            </w:pPr>
            <w:r w:rsidRPr="007D7734">
              <w:rPr>
                <w:i/>
                <w:sz w:val="24"/>
                <w:szCs w:val="24"/>
              </w:rPr>
              <w:t>Ethical Standards</w:t>
            </w:r>
          </w:p>
          <w:p w:rsidR="009614FE" w:rsidRPr="007D7734" w:rsidRDefault="009614FE" w:rsidP="002123CA">
            <w:pPr>
              <w:pStyle w:val="ListParagraph"/>
              <w:ind w:left="1110"/>
              <w:rPr>
                <w:i/>
                <w:sz w:val="24"/>
                <w:szCs w:val="24"/>
              </w:rPr>
            </w:pPr>
          </w:p>
          <w:p w:rsidR="009614FE" w:rsidRPr="007D7734" w:rsidRDefault="009614FE" w:rsidP="002123CA">
            <w:pPr>
              <w:pStyle w:val="ListParagraph"/>
              <w:ind w:left="1110"/>
              <w:rPr>
                <w:i/>
                <w:sz w:val="24"/>
                <w:szCs w:val="24"/>
              </w:rPr>
            </w:pPr>
          </w:p>
          <w:p w:rsidR="009614FE" w:rsidRPr="007D7734" w:rsidRDefault="009614FE" w:rsidP="009614FE">
            <w:pPr>
              <w:pStyle w:val="ListParagraph"/>
              <w:numPr>
                <w:ilvl w:val="1"/>
                <w:numId w:val="2"/>
              </w:numPr>
              <w:spacing w:after="0"/>
              <w:rPr>
                <w:sz w:val="24"/>
                <w:szCs w:val="24"/>
              </w:rPr>
            </w:pPr>
            <w:r w:rsidRPr="007D7734">
              <w:rPr>
                <w:i/>
                <w:sz w:val="24"/>
                <w:szCs w:val="24"/>
              </w:rPr>
              <w:t>Legal Constraints</w:t>
            </w:r>
          </w:p>
        </w:tc>
        <w:tc>
          <w:tcPr>
            <w:tcW w:w="5386" w:type="dxa"/>
            <w:tcBorders>
              <w:top w:val="nil"/>
              <w:bottom w:val="nil"/>
            </w:tcBorders>
          </w:tcPr>
          <w:p w:rsidR="009614FE" w:rsidRPr="007D7734" w:rsidRDefault="009614FE" w:rsidP="004611B2">
            <w:pPr>
              <w:rPr>
                <w:sz w:val="24"/>
                <w:szCs w:val="24"/>
              </w:rPr>
            </w:pPr>
          </w:p>
          <w:p w:rsidR="009614FE" w:rsidRPr="007D7734" w:rsidRDefault="009614FE" w:rsidP="004611B2">
            <w:pPr>
              <w:rPr>
                <w:sz w:val="24"/>
                <w:szCs w:val="24"/>
              </w:rPr>
            </w:pPr>
            <w:r w:rsidRPr="007D7734">
              <w:rPr>
                <w:sz w:val="24"/>
                <w:szCs w:val="24"/>
              </w:rPr>
              <w:t>Should follow the Standard rules by Canadian Security and Safety Authority</w:t>
            </w:r>
          </w:p>
          <w:p w:rsidR="009614FE" w:rsidRPr="007D7734" w:rsidRDefault="0012764C" w:rsidP="004611B2">
            <w:pPr>
              <w:rPr>
                <w:sz w:val="24"/>
                <w:szCs w:val="24"/>
              </w:rPr>
            </w:pPr>
            <w:ins w:id="24" w:author="umroot" w:date="2015-05-17T08:23:00Z">
              <w:r>
                <w:rPr>
                  <w:sz w:val="24"/>
                  <w:szCs w:val="24"/>
                </w:rPr>
                <w:t>OK.</w:t>
              </w:r>
            </w:ins>
          </w:p>
          <w:p w:rsidR="009614FE" w:rsidRPr="007D7734" w:rsidRDefault="009614FE" w:rsidP="004611B2">
            <w:pPr>
              <w:rPr>
                <w:sz w:val="24"/>
                <w:szCs w:val="24"/>
              </w:rPr>
            </w:pPr>
            <w:r w:rsidRPr="007D7734">
              <w:rPr>
                <w:sz w:val="24"/>
                <w:szCs w:val="24"/>
              </w:rPr>
              <w:t>Abide by rules and regulations by Transport Canada</w:t>
            </w:r>
          </w:p>
        </w:tc>
      </w:tr>
      <w:tr w:rsidR="00347EFF" w:rsidRPr="007D7734" w:rsidTr="00976DCE">
        <w:tc>
          <w:tcPr>
            <w:tcW w:w="3964" w:type="dxa"/>
            <w:tcBorders>
              <w:top w:val="nil"/>
            </w:tcBorders>
          </w:tcPr>
          <w:p w:rsidR="00347EFF" w:rsidRPr="00347EFF" w:rsidRDefault="00347EFF" w:rsidP="00347EFF">
            <w:pPr>
              <w:spacing w:after="0"/>
              <w:rPr>
                <w:b/>
                <w:sz w:val="24"/>
                <w:szCs w:val="24"/>
              </w:rPr>
            </w:pPr>
          </w:p>
        </w:tc>
        <w:tc>
          <w:tcPr>
            <w:tcW w:w="5386" w:type="dxa"/>
            <w:tcBorders>
              <w:top w:val="nil"/>
            </w:tcBorders>
          </w:tcPr>
          <w:p w:rsidR="00347EFF" w:rsidRPr="007D7734" w:rsidRDefault="00347EFF" w:rsidP="004611B2">
            <w:pPr>
              <w:rPr>
                <w:sz w:val="24"/>
                <w:szCs w:val="24"/>
              </w:rPr>
            </w:pPr>
          </w:p>
        </w:tc>
      </w:tr>
    </w:tbl>
    <w:p w:rsidR="000A5D31" w:rsidRDefault="000A5D31" w:rsidP="00347EFF">
      <w:pPr>
        <w:pStyle w:val="Heading1"/>
        <w:rPr>
          <w:rFonts w:asciiTheme="minorHAnsi" w:hAnsiTheme="minorHAnsi"/>
          <w:u w:val="single"/>
        </w:rPr>
      </w:pPr>
      <w:bookmarkStart w:id="25" w:name="_Toc419377481"/>
      <w:r>
        <w:rPr>
          <w:rFonts w:asciiTheme="minorHAnsi" w:hAnsiTheme="minorHAnsi"/>
          <w:u w:val="single"/>
        </w:rPr>
        <w:br w:type="page"/>
      </w:r>
    </w:p>
    <w:p w:rsidR="00FA00C9" w:rsidRPr="008E7E42" w:rsidRDefault="00FA00C9" w:rsidP="00FA00C9">
      <w:pPr>
        <w:pStyle w:val="Heading1"/>
        <w:rPr>
          <w:rFonts w:asciiTheme="minorHAnsi" w:hAnsiTheme="minorHAnsi"/>
          <w:sz w:val="8"/>
          <w:szCs w:val="8"/>
          <w:u w:val="single"/>
        </w:rPr>
      </w:pPr>
    </w:p>
    <w:p w:rsidR="00BF1289" w:rsidRPr="006E3D83" w:rsidRDefault="00BF1289" w:rsidP="008D2ADB">
      <w:pPr>
        <w:pStyle w:val="Heading1"/>
        <w:numPr>
          <w:ilvl w:val="0"/>
          <w:numId w:val="1"/>
        </w:numPr>
        <w:ind w:left="0"/>
        <w:rPr>
          <w:rFonts w:asciiTheme="minorHAnsi" w:hAnsiTheme="minorHAnsi"/>
          <w:u w:val="single"/>
        </w:rPr>
      </w:pPr>
      <w:r w:rsidRPr="006E3D83">
        <w:rPr>
          <w:rFonts w:asciiTheme="minorHAnsi" w:hAnsiTheme="minorHAnsi"/>
          <w:u w:val="single"/>
        </w:rPr>
        <w:t>Stakeholder Model</w:t>
      </w:r>
      <w:bookmarkEnd w:id="25"/>
    </w:p>
    <w:p w:rsidR="00BF1289" w:rsidRPr="006E3D83" w:rsidRDefault="00BF1289" w:rsidP="00BF1289"/>
    <w:p w:rsidR="00BF1289" w:rsidRPr="00E32550" w:rsidRDefault="00BF1289" w:rsidP="00791B15">
      <w:pPr>
        <w:pStyle w:val="ListParagraph"/>
        <w:numPr>
          <w:ilvl w:val="1"/>
          <w:numId w:val="1"/>
        </w:numPr>
        <w:rPr>
          <w:b/>
        </w:rPr>
      </w:pPr>
      <w:r w:rsidRPr="00E32550">
        <w:rPr>
          <w:b/>
        </w:rPr>
        <w:t>Mind Map of Stakeholder</w:t>
      </w:r>
      <w:r w:rsidR="00D62145" w:rsidRPr="00E32550">
        <w:rPr>
          <w:b/>
        </w:rPr>
        <w:t>s</w:t>
      </w:r>
      <w:r w:rsidRPr="00E32550">
        <w:rPr>
          <w:b/>
        </w:rPr>
        <w:t>:</w:t>
      </w:r>
    </w:p>
    <w:p w:rsidR="00AC0A2C" w:rsidRDefault="00AC0A2C" w:rsidP="00791B15">
      <w:pPr>
        <w:pStyle w:val="ListParagraph"/>
      </w:pPr>
    </w:p>
    <w:p w:rsidR="00AC0A2C" w:rsidRDefault="00B31BDA" w:rsidP="00791B15">
      <w:pPr>
        <w:pStyle w:val="ListParagraph"/>
      </w:pPr>
      <w:r>
        <w:t xml:space="preserve">Below is the image of the mind map which has been created </w:t>
      </w:r>
      <w:r w:rsidRPr="006036FC">
        <w:rPr>
          <w:color w:val="FF0000"/>
          <w:rPrChange w:id="26" w:author="umroot" w:date="2015-05-17T08:33:00Z">
            <w:rPr/>
          </w:rPrChange>
        </w:rPr>
        <w:t>after discussion and help from Teaching Assistant</w:t>
      </w:r>
      <w:ins w:id="27" w:author="umroot" w:date="2015-05-17T08:33:00Z">
        <w:r w:rsidR="006036FC">
          <w:t xml:space="preserve"> It is not </w:t>
        </w:r>
      </w:ins>
      <w:ins w:id="28" w:author="umroot" w:date="2015-05-17T08:34:00Z">
        <w:r w:rsidR="006036FC">
          <w:t>necessary</w:t>
        </w:r>
      </w:ins>
      <w:ins w:id="29" w:author="umroot" w:date="2015-05-17T08:33:00Z">
        <w:r w:rsidR="006036FC">
          <w:t xml:space="preserve"> </w:t>
        </w:r>
      </w:ins>
      <w:ins w:id="30" w:author="umroot" w:date="2015-05-17T08:34:00Z">
        <w:r w:rsidR="006036FC">
          <w:t>to mention this.</w:t>
        </w:r>
      </w:ins>
      <w:r>
        <w:t>:</w:t>
      </w:r>
    </w:p>
    <w:p w:rsidR="00B31BDA" w:rsidRDefault="00B31BDA" w:rsidP="00791B15">
      <w:pPr>
        <w:pStyle w:val="ListParagraph"/>
      </w:pPr>
    </w:p>
    <w:p w:rsidR="00AC0A2C" w:rsidRDefault="00AC0A2C" w:rsidP="00791B15">
      <w:pPr>
        <w:pStyle w:val="ListParagraph"/>
      </w:pPr>
    </w:p>
    <w:p w:rsidR="00387288" w:rsidRDefault="00AC0A2C" w:rsidP="00AC0A2C">
      <w:pPr>
        <w:pStyle w:val="ListParagraph"/>
        <w:ind w:left="0"/>
      </w:pPr>
      <w:r w:rsidRPr="00AC0A2C">
        <w:rPr>
          <w:noProof/>
          <w:lang w:val="en-US"/>
        </w:rPr>
        <w:drawing>
          <wp:inline distT="0" distB="0" distL="0" distR="0">
            <wp:extent cx="6524625" cy="4876800"/>
            <wp:effectExtent l="0" t="0" r="0" b="0"/>
            <wp:docPr id="5" name="Picture 5" descr="C:\Users\Naresh\Downloads\TVM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resh\Downloads\TVM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6918" cy="4893463"/>
                    </a:xfrm>
                    <a:prstGeom prst="rect">
                      <a:avLst/>
                    </a:prstGeom>
                    <a:noFill/>
                    <a:ln>
                      <a:noFill/>
                    </a:ln>
                  </pic:spPr>
                </pic:pic>
              </a:graphicData>
            </a:graphic>
          </wp:inline>
        </w:drawing>
      </w:r>
    </w:p>
    <w:p w:rsidR="00387288" w:rsidRDefault="00387288" w:rsidP="00AC0A2C">
      <w:pPr>
        <w:pStyle w:val="ListParagraph"/>
        <w:ind w:left="0"/>
      </w:pPr>
    </w:p>
    <w:p w:rsidR="006036FC" w:rsidRDefault="00387288" w:rsidP="00387288">
      <w:pPr>
        <w:pStyle w:val="ListParagraph"/>
        <w:ind w:left="0"/>
        <w:jc w:val="center"/>
        <w:rPr>
          <w:ins w:id="31" w:author="umroot" w:date="2015-05-17T08:39:00Z"/>
          <w:b/>
          <w:sz w:val="24"/>
          <w:szCs w:val="24"/>
        </w:rPr>
      </w:pPr>
      <w:r w:rsidRPr="0096472B">
        <w:rPr>
          <w:b/>
          <w:sz w:val="24"/>
          <w:szCs w:val="24"/>
        </w:rPr>
        <w:t xml:space="preserve">Figure 1 – Stakeholder Model with end users and back office </w:t>
      </w:r>
    </w:p>
    <w:p w:rsidR="006036FC" w:rsidRDefault="006036FC" w:rsidP="006036FC">
      <w:pPr>
        <w:pStyle w:val="ListParagraph"/>
        <w:ind w:left="0"/>
        <w:jc w:val="both"/>
        <w:rPr>
          <w:ins w:id="32" w:author="umroot" w:date="2015-05-17T08:39:00Z"/>
          <w:b/>
          <w:sz w:val="24"/>
          <w:szCs w:val="24"/>
        </w:rPr>
        <w:pPrChange w:id="33" w:author="umroot" w:date="2015-05-17T08:39:00Z">
          <w:pPr>
            <w:pStyle w:val="ListParagraph"/>
            <w:ind w:left="0"/>
            <w:jc w:val="center"/>
          </w:pPr>
        </w:pPrChange>
      </w:pPr>
    </w:p>
    <w:p w:rsidR="00387288" w:rsidRPr="0096472B" w:rsidRDefault="006036FC" w:rsidP="006036FC">
      <w:pPr>
        <w:pStyle w:val="ListParagraph"/>
        <w:ind w:left="0"/>
        <w:jc w:val="both"/>
        <w:rPr>
          <w:b/>
          <w:sz w:val="24"/>
          <w:szCs w:val="24"/>
        </w:rPr>
        <w:pPrChange w:id="34" w:author="umroot" w:date="2015-05-17T08:39:00Z">
          <w:pPr>
            <w:pStyle w:val="ListParagraph"/>
            <w:ind w:left="0"/>
            <w:jc w:val="center"/>
          </w:pPr>
        </w:pPrChange>
      </w:pPr>
      <w:ins w:id="35" w:author="umroot" w:date="2015-05-17T08:39:00Z">
        <w:r>
          <w:rPr>
            <w:b/>
            <w:sz w:val="24"/>
            <w:szCs w:val="24"/>
          </w:rPr>
          <w:t xml:space="preserve">It could be mentioned that certain candidate stakeholders (such as, release engineer and bank) </w:t>
        </w:r>
      </w:ins>
      <w:ins w:id="36" w:author="umroot" w:date="2015-05-17T08:40:00Z">
        <w:r>
          <w:rPr>
            <w:b/>
            <w:sz w:val="24"/>
            <w:szCs w:val="24"/>
          </w:rPr>
          <w:t xml:space="preserve">from the initial </w:t>
        </w:r>
        <w:r>
          <w:rPr>
            <w:b/>
            <w:sz w:val="24"/>
            <w:szCs w:val="24"/>
          </w:rPr>
          <w:t>stakeholder model</w:t>
        </w:r>
        <w:r>
          <w:rPr>
            <w:b/>
            <w:sz w:val="24"/>
            <w:szCs w:val="24"/>
          </w:rPr>
          <w:t xml:space="preserve"> </w:t>
        </w:r>
      </w:ins>
      <w:ins w:id="37" w:author="umroot" w:date="2015-05-17T08:39:00Z">
        <w:r>
          <w:rPr>
            <w:b/>
            <w:sz w:val="24"/>
            <w:szCs w:val="24"/>
          </w:rPr>
          <w:t>did not carry over to the final stakeholder model.</w:t>
        </w:r>
      </w:ins>
      <w:r w:rsidR="00791B15" w:rsidRPr="0096472B">
        <w:rPr>
          <w:b/>
          <w:sz w:val="24"/>
          <w:szCs w:val="24"/>
        </w:rPr>
        <w:br w:type="page"/>
      </w:r>
    </w:p>
    <w:p w:rsidR="002951BA" w:rsidRDefault="00791B15" w:rsidP="002951BA">
      <w:pPr>
        <w:pStyle w:val="ListParagraph"/>
        <w:numPr>
          <w:ilvl w:val="1"/>
          <w:numId w:val="1"/>
        </w:numPr>
        <w:rPr>
          <w:b/>
        </w:rPr>
      </w:pPr>
      <w:r w:rsidRPr="00E32550">
        <w:rPr>
          <w:b/>
        </w:rPr>
        <w:lastRenderedPageBreak/>
        <w:t xml:space="preserve">The </w:t>
      </w:r>
      <w:r w:rsidR="0086453D">
        <w:rPr>
          <w:b/>
        </w:rPr>
        <w:t>Stakeh</w:t>
      </w:r>
      <w:r w:rsidR="002951BA">
        <w:rPr>
          <w:b/>
        </w:rPr>
        <w:t xml:space="preserve">older </w:t>
      </w:r>
      <w:r w:rsidRPr="00E32550">
        <w:rPr>
          <w:b/>
        </w:rPr>
        <w:t>Model</w:t>
      </w:r>
    </w:p>
    <w:p w:rsidR="002951BA" w:rsidRPr="008D2E0C" w:rsidRDefault="0086453D" w:rsidP="002C5145">
      <w:pPr>
        <w:ind w:left="360" w:firstLine="360"/>
        <w:jc w:val="both"/>
        <w:rPr>
          <w:sz w:val="24"/>
          <w:szCs w:val="24"/>
        </w:rPr>
      </w:pPr>
      <w:r w:rsidRPr="008D2E0C">
        <w:rPr>
          <w:sz w:val="24"/>
          <w:szCs w:val="24"/>
        </w:rPr>
        <w:t>The stake</w:t>
      </w:r>
      <w:r w:rsidR="002951BA" w:rsidRPr="008D2E0C">
        <w:rPr>
          <w:sz w:val="24"/>
          <w:szCs w:val="24"/>
        </w:rPr>
        <w:t>holder model is expressed in UML (Unified Modelin</w:t>
      </w:r>
      <w:r w:rsidR="00814121" w:rsidRPr="008D2E0C">
        <w:rPr>
          <w:sz w:val="24"/>
          <w:szCs w:val="24"/>
        </w:rPr>
        <w:t xml:space="preserve">g Language). A pragmatic approach to deal with expressing relationship among </w:t>
      </w:r>
      <w:r w:rsidR="00BD3728" w:rsidRPr="008D2E0C">
        <w:rPr>
          <w:sz w:val="24"/>
          <w:szCs w:val="24"/>
        </w:rPr>
        <w:t xml:space="preserve">various </w:t>
      </w:r>
      <w:r w:rsidR="00814121" w:rsidRPr="008D2E0C">
        <w:rPr>
          <w:sz w:val="24"/>
          <w:szCs w:val="24"/>
        </w:rPr>
        <w:t>stake holders is to present them in multiple diagrams in accordance with the interaction/relationship exhibit</w:t>
      </w:r>
      <w:r w:rsidR="00BD3728" w:rsidRPr="008D2E0C">
        <w:rPr>
          <w:sz w:val="24"/>
          <w:szCs w:val="24"/>
        </w:rPr>
        <w:t>ed</w:t>
      </w:r>
      <w:r w:rsidR="00814121" w:rsidRPr="008D2E0C">
        <w:rPr>
          <w:sz w:val="24"/>
          <w:szCs w:val="24"/>
        </w:rPr>
        <w:t xml:space="preserve">. The </w:t>
      </w:r>
      <w:r w:rsidR="00814121" w:rsidRPr="006036FC">
        <w:rPr>
          <w:color w:val="FF0000"/>
          <w:sz w:val="24"/>
          <w:szCs w:val="24"/>
          <w:rPrChange w:id="38" w:author="umroot" w:date="2015-05-17T08:31:00Z">
            <w:rPr>
              <w:sz w:val="24"/>
              <w:szCs w:val="24"/>
            </w:rPr>
          </w:rPrChange>
        </w:rPr>
        <w:t>first diagram</w:t>
      </w:r>
      <w:r w:rsidR="00814121" w:rsidRPr="008D2E0C">
        <w:rPr>
          <w:sz w:val="24"/>
          <w:szCs w:val="24"/>
        </w:rPr>
        <w:t xml:space="preserve"> </w:t>
      </w:r>
      <w:ins w:id="39" w:author="umroot" w:date="2015-05-17T08:31:00Z">
        <w:r w:rsidR="006036FC">
          <w:rPr>
            <w:sz w:val="24"/>
            <w:szCs w:val="24"/>
          </w:rPr>
          <w:t xml:space="preserve">Mention the figure #. </w:t>
        </w:r>
      </w:ins>
      <w:proofErr w:type="gramStart"/>
      <w:r w:rsidR="00814121" w:rsidRPr="008D2E0C">
        <w:rPr>
          <w:sz w:val="24"/>
          <w:szCs w:val="24"/>
        </w:rPr>
        <w:t>explains</w:t>
      </w:r>
      <w:proofErr w:type="gramEnd"/>
      <w:r w:rsidR="00814121" w:rsidRPr="008D2E0C">
        <w:rPr>
          <w:sz w:val="24"/>
          <w:szCs w:val="24"/>
        </w:rPr>
        <w:t xml:space="preserve"> the relevance of end users in their relationship with other stakeholders of TVM. This UML diagram focuses on the various types of users and how the</w:t>
      </w:r>
      <w:r w:rsidR="00FA43CA" w:rsidRPr="008D2E0C">
        <w:rPr>
          <w:sz w:val="24"/>
          <w:szCs w:val="24"/>
        </w:rPr>
        <w:t>y are involved with other stake</w:t>
      </w:r>
      <w:r w:rsidR="00814121" w:rsidRPr="008D2E0C">
        <w:rPr>
          <w:sz w:val="24"/>
          <w:szCs w:val="24"/>
        </w:rPr>
        <w:t>holders</w:t>
      </w:r>
      <w:r w:rsidR="00FA43CA" w:rsidRPr="008D2E0C">
        <w:rPr>
          <w:sz w:val="24"/>
          <w:szCs w:val="24"/>
        </w:rPr>
        <w:t xml:space="preserve"> </w:t>
      </w:r>
      <w:r w:rsidR="00814121" w:rsidRPr="008D2E0C">
        <w:rPr>
          <w:sz w:val="24"/>
          <w:szCs w:val="24"/>
        </w:rPr>
        <w:t>of TVM while using the TVM.</w:t>
      </w:r>
    </w:p>
    <w:p w:rsidR="00EE16DC" w:rsidRDefault="00BD3728" w:rsidP="00EE16DC">
      <w:r>
        <w:tab/>
      </w:r>
      <w:r w:rsidR="00EE719A">
        <w:rPr>
          <w:noProof/>
          <w:lang w:val="en-US"/>
        </w:rPr>
        <w:drawing>
          <wp:inline distT="0" distB="0" distL="0" distR="0">
            <wp:extent cx="6715125" cy="587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UML_V3.png"/>
                    <pic:cNvPicPr/>
                  </pic:nvPicPr>
                  <pic:blipFill>
                    <a:blip r:embed="rId9">
                      <a:extLst>
                        <a:ext uri="{28A0092B-C50C-407E-A947-70E740481C1C}">
                          <a14:useLocalDpi xmlns:a14="http://schemas.microsoft.com/office/drawing/2010/main" val="0"/>
                        </a:ext>
                      </a:extLst>
                    </a:blip>
                    <a:stretch>
                      <a:fillRect/>
                    </a:stretch>
                  </pic:blipFill>
                  <pic:spPr>
                    <a:xfrm>
                      <a:off x="0" y="0"/>
                      <a:ext cx="6715125" cy="5876925"/>
                    </a:xfrm>
                    <a:prstGeom prst="rect">
                      <a:avLst/>
                    </a:prstGeom>
                  </pic:spPr>
                </pic:pic>
              </a:graphicData>
            </a:graphic>
          </wp:inline>
        </w:drawing>
      </w:r>
    </w:p>
    <w:p w:rsidR="00EE16DC" w:rsidRPr="007C7AD1" w:rsidRDefault="007A59C6" w:rsidP="007251C7">
      <w:pPr>
        <w:jc w:val="center"/>
        <w:rPr>
          <w:b/>
          <w:sz w:val="24"/>
          <w:szCs w:val="24"/>
        </w:rPr>
      </w:pPr>
      <w:r w:rsidRPr="007C7AD1">
        <w:rPr>
          <w:b/>
          <w:sz w:val="24"/>
          <w:szCs w:val="24"/>
        </w:rPr>
        <w:t>Figure</w:t>
      </w:r>
      <w:r w:rsidR="007251C7" w:rsidRPr="007C7AD1">
        <w:rPr>
          <w:b/>
          <w:sz w:val="24"/>
          <w:szCs w:val="24"/>
        </w:rPr>
        <w:t xml:space="preserve"> 2 – Stakeholder Model with end users and back office</w:t>
      </w:r>
      <w:r w:rsidR="00EE16DC" w:rsidRPr="007C7AD1">
        <w:rPr>
          <w:b/>
          <w:sz w:val="24"/>
          <w:szCs w:val="24"/>
        </w:rPr>
        <w:br/>
      </w:r>
    </w:p>
    <w:p w:rsidR="00E16E3C" w:rsidRDefault="00EE16DC" w:rsidP="00C1413B">
      <w:pPr>
        <w:jc w:val="both"/>
      </w:pPr>
      <w:r w:rsidRPr="008D2E0C">
        <w:rPr>
          <w:sz w:val="24"/>
          <w:szCs w:val="24"/>
        </w:rPr>
        <w:tab/>
        <w:t>The figu</w:t>
      </w:r>
      <w:r w:rsidR="007251C7" w:rsidRPr="008D2E0C">
        <w:rPr>
          <w:sz w:val="24"/>
          <w:szCs w:val="24"/>
        </w:rPr>
        <w:t>re 2</w:t>
      </w:r>
      <w:r w:rsidRPr="008D2E0C">
        <w:rPr>
          <w:sz w:val="24"/>
          <w:szCs w:val="24"/>
        </w:rPr>
        <w:t xml:space="preserve"> reveals how t</w:t>
      </w:r>
      <w:r w:rsidR="00B55D86" w:rsidRPr="008D2E0C">
        <w:rPr>
          <w:sz w:val="24"/>
          <w:szCs w:val="24"/>
        </w:rPr>
        <w:t>he different categories of user interact</w:t>
      </w:r>
      <w:r w:rsidRPr="008D2E0C">
        <w:rPr>
          <w:sz w:val="24"/>
          <w:szCs w:val="24"/>
        </w:rPr>
        <w:t xml:space="preserve"> with a customer support executive. It is worth to mention about the negative stakeholders in the diagram, even though their interaction with other stake holders is quite limited or void. For example, human misuser is one classification of a negative stakeholder who could turn out a lawful legitimate user, but unable to access particular features of the TVM. Other categories </w:t>
      </w:r>
      <w:r w:rsidR="00B55D86" w:rsidRPr="008D2E0C">
        <w:rPr>
          <w:sz w:val="24"/>
          <w:szCs w:val="24"/>
        </w:rPr>
        <w:t>of negative stakeholder involve</w:t>
      </w:r>
      <w:r w:rsidRPr="008D2E0C">
        <w:rPr>
          <w:sz w:val="24"/>
          <w:szCs w:val="24"/>
        </w:rPr>
        <w:t xml:space="preserve"> vandals and malicious users who w</w:t>
      </w:r>
      <w:r w:rsidR="00F31992" w:rsidRPr="008D2E0C">
        <w:rPr>
          <w:sz w:val="24"/>
          <w:szCs w:val="24"/>
        </w:rPr>
        <w:t>ant</w:t>
      </w:r>
      <w:r w:rsidR="00131F62" w:rsidRPr="008D2E0C">
        <w:rPr>
          <w:sz w:val="24"/>
          <w:szCs w:val="24"/>
        </w:rPr>
        <w:t xml:space="preserve"> to gain access</w:t>
      </w:r>
      <w:r w:rsidR="007251C7" w:rsidRPr="008D2E0C">
        <w:rPr>
          <w:sz w:val="24"/>
          <w:szCs w:val="24"/>
        </w:rPr>
        <w:t xml:space="preserve"> or d</w:t>
      </w:r>
      <w:r w:rsidR="00131F62" w:rsidRPr="008D2E0C">
        <w:rPr>
          <w:sz w:val="24"/>
          <w:szCs w:val="24"/>
        </w:rPr>
        <w:t>estroy the TVM for a personal pursuit.</w:t>
      </w:r>
      <w:r w:rsidR="00E16E3C" w:rsidRPr="006E3D83">
        <w:br w:type="page"/>
      </w:r>
    </w:p>
    <w:p w:rsidR="007251C7" w:rsidRDefault="007251C7" w:rsidP="00EE16DC"/>
    <w:p w:rsidR="007251C7" w:rsidRDefault="00957E78" w:rsidP="00EE16DC">
      <w:r>
        <w:rPr>
          <w:noProof/>
          <w:lang w:val="en-US"/>
        </w:rPr>
        <w:drawing>
          <wp:inline distT="0" distB="0" distL="0" distR="0">
            <wp:extent cx="6600825" cy="683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sation_UML_V3.png"/>
                    <pic:cNvPicPr/>
                  </pic:nvPicPr>
                  <pic:blipFill>
                    <a:blip r:embed="rId10">
                      <a:extLst>
                        <a:ext uri="{28A0092B-C50C-407E-A947-70E740481C1C}">
                          <a14:useLocalDpi xmlns:a14="http://schemas.microsoft.com/office/drawing/2010/main" val="0"/>
                        </a:ext>
                      </a:extLst>
                    </a:blip>
                    <a:stretch>
                      <a:fillRect/>
                    </a:stretch>
                  </pic:blipFill>
                  <pic:spPr>
                    <a:xfrm>
                      <a:off x="0" y="0"/>
                      <a:ext cx="6600825" cy="6838950"/>
                    </a:xfrm>
                    <a:prstGeom prst="rect">
                      <a:avLst/>
                    </a:prstGeom>
                  </pic:spPr>
                </pic:pic>
              </a:graphicData>
            </a:graphic>
          </wp:inline>
        </w:drawing>
      </w:r>
    </w:p>
    <w:p w:rsidR="007251C7" w:rsidRPr="007C7AD1" w:rsidRDefault="007251C7" w:rsidP="001601E3">
      <w:pPr>
        <w:jc w:val="center"/>
        <w:rPr>
          <w:b/>
          <w:sz w:val="24"/>
          <w:szCs w:val="24"/>
        </w:rPr>
      </w:pPr>
      <w:r w:rsidRPr="007C7AD1">
        <w:rPr>
          <w:b/>
          <w:sz w:val="24"/>
          <w:szCs w:val="24"/>
        </w:rPr>
        <w:t>Figure 3</w:t>
      </w:r>
      <w:r w:rsidR="001601E3" w:rsidRPr="007C7AD1">
        <w:rPr>
          <w:b/>
          <w:sz w:val="24"/>
          <w:szCs w:val="24"/>
        </w:rPr>
        <w:t xml:space="preserve"> – Stakeholder model </w:t>
      </w:r>
      <w:r w:rsidR="000F60EA" w:rsidRPr="007C7AD1">
        <w:rPr>
          <w:b/>
          <w:sz w:val="24"/>
          <w:szCs w:val="24"/>
        </w:rPr>
        <w:t xml:space="preserve">for </w:t>
      </w:r>
      <w:r w:rsidR="001601E3" w:rsidRPr="007C7AD1">
        <w:rPr>
          <w:b/>
          <w:sz w:val="24"/>
          <w:szCs w:val="24"/>
        </w:rPr>
        <w:t>the organisation developing TVM</w:t>
      </w:r>
    </w:p>
    <w:p w:rsidR="00047C9C" w:rsidRPr="008D2E0C" w:rsidRDefault="00047C9C" w:rsidP="00047C9C">
      <w:pPr>
        <w:rPr>
          <w:sz w:val="24"/>
          <w:szCs w:val="24"/>
        </w:rPr>
      </w:pPr>
    </w:p>
    <w:p w:rsidR="00047C9C" w:rsidRDefault="00047C9C" w:rsidP="00952D70">
      <w:pPr>
        <w:jc w:val="both"/>
      </w:pPr>
      <w:r w:rsidRPr="008D2E0C">
        <w:rPr>
          <w:sz w:val="24"/>
          <w:szCs w:val="24"/>
        </w:rPr>
        <w:tab/>
        <w:t xml:space="preserve">Here the stakeholders are identified within the organisation which develops the software portion of the TVM. The stakeholders identified are typically found in a software development organization. A TVM is an end product comprised of both software and hardware </w:t>
      </w:r>
      <w:r w:rsidR="004E371D" w:rsidRPr="008D2E0C">
        <w:rPr>
          <w:sz w:val="24"/>
          <w:szCs w:val="24"/>
        </w:rPr>
        <w:t>components;</w:t>
      </w:r>
      <w:r w:rsidRPr="008D2E0C">
        <w:rPr>
          <w:sz w:val="24"/>
          <w:szCs w:val="24"/>
        </w:rPr>
        <w:t xml:space="preserve"> there exists relationship between the critical stakeholders of the organization </w:t>
      </w:r>
      <w:r w:rsidR="00952D70" w:rsidRPr="008D2E0C">
        <w:rPr>
          <w:sz w:val="24"/>
          <w:szCs w:val="24"/>
        </w:rPr>
        <w:t xml:space="preserve">with third party stake holders like Hardware vendor, EPPS and EVS </w:t>
      </w:r>
      <w:r w:rsidR="004E371D" w:rsidRPr="008D2E0C">
        <w:rPr>
          <w:sz w:val="24"/>
          <w:szCs w:val="24"/>
        </w:rPr>
        <w:t>systems. The regulator belongs</w:t>
      </w:r>
      <w:r w:rsidR="00952D70" w:rsidRPr="008D2E0C">
        <w:rPr>
          <w:sz w:val="24"/>
          <w:szCs w:val="24"/>
        </w:rPr>
        <w:t xml:space="preserve"> to government/ministry of Quebec is also an external stakeholder who has an influence on the outcome of the project and it is the responsibility of the project manager that the requirements and end product are in alignment with the regulatory constraints.</w:t>
      </w:r>
      <w:r w:rsidR="00952D70">
        <w:t xml:space="preserve"> </w:t>
      </w:r>
    </w:p>
    <w:p w:rsidR="00E16E3C" w:rsidRPr="00D66E0E" w:rsidRDefault="00E968D1" w:rsidP="00E968D1">
      <w:pPr>
        <w:pStyle w:val="ListParagraph"/>
        <w:numPr>
          <w:ilvl w:val="1"/>
          <w:numId w:val="1"/>
        </w:numPr>
        <w:rPr>
          <w:b/>
          <w:sz w:val="24"/>
          <w:szCs w:val="24"/>
        </w:rPr>
      </w:pPr>
      <w:r w:rsidRPr="00D66E0E">
        <w:rPr>
          <w:b/>
          <w:sz w:val="24"/>
          <w:szCs w:val="24"/>
        </w:rPr>
        <w:lastRenderedPageBreak/>
        <w:t xml:space="preserve">Prioritization </w:t>
      </w:r>
      <w:r w:rsidR="00E16E3C" w:rsidRPr="00D66E0E">
        <w:rPr>
          <w:b/>
          <w:sz w:val="24"/>
          <w:szCs w:val="24"/>
        </w:rPr>
        <w:t>of Stakeholders:</w:t>
      </w:r>
    </w:p>
    <w:p w:rsidR="00535BF6" w:rsidRPr="00D66E0E" w:rsidRDefault="00E968D1" w:rsidP="00E968D1">
      <w:pPr>
        <w:ind w:firstLine="720"/>
        <w:jc w:val="both"/>
        <w:rPr>
          <w:sz w:val="24"/>
          <w:szCs w:val="24"/>
        </w:rPr>
      </w:pPr>
      <w:r w:rsidRPr="00D66E0E">
        <w:rPr>
          <w:sz w:val="24"/>
          <w:szCs w:val="24"/>
        </w:rPr>
        <w:t xml:space="preserve">The scheme used for prioritization of stakeholders is derived by virtually placing the stake holders of the TVM in the </w:t>
      </w:r>
      <w:r w:rsidRPr="00D66E0E">
        <w:rPr>
          <w:b/>
          <w:sz w:val="24"/>
          <w:szCs w:val="24"/>
        </w:rPr>
        <w:t xml:space="preserve">Influence-Importance </w:t>
      </w:r>
      <w:r w:rsidRPr="00D66E0E">
        <w:rPr>
          <w:sz w:val="24"/>
          <w:szCs w:val="24"/>
        </w:rPr>
        <w:t xml:space="preserve">diagram. This has led to prioritize the stakeholders as Critical, Major and Minor. Further the stakeholders fall under two </w:t>
      </w:r>
      <w:r w:rsidR="00535BF6" w:rsidRPr="00D66E0E">
        <w:rPr>
          <w:sz w:val="24"/>
          <w:szCs w:val="24"/>
        </w:rPr>
        <w:t xml:space="preserve">broad </w:t>
      </w:r>
      <w:r w:rsidRPr="00D66E0E">
        <w:rPr>
          <w:sz w:val="24"/>
          <w:szCs w:val="24"/>
        </w:rPr>
        <w:t xml:space="preserve">categories, </w:t>
      </w:r>
    </w:p>
    <w:p w:rsidR="00535BF6" w:rsidRPr="00D66E0E" w:rsidRDefault="00E968D1" w:rsidP="00E968D1">
      <w:pPr>
        <w:ind w:firstLine="720"/>
        <w:jc w:val="both"/>
        <w:rPr>
          <w:sz w:val="24"/>
          <w:szCs w:val="24"/>
        </w:rPr>
      </w:pPr>
      <w:r w:rsidRPr="00D66E0E">
        <w:rPr>
          <w:sz w:val="24"/>
          <w:szCs w:val="24"/>
        </w:rPr>
        <w:t xml:space="preserve">1.) Positive </w:t>
      </w:r>
      <w:r w:rsidRPr="0012764C">
        <w:rPr>
          <w:color w:val="FF0000"/>
          <w:sz w:val="24"/>
          <w:szCs w:val="24"/>
          <w:rPrChange w:id="40" w:author="umroot" w:date="2015-05-17T08:23:00Z">
            <w:rPr>
              <w:sz w:val="24"/>
              <w:szCs w:val="24"/>
            </w:rPr>
          </w:rPrChange>
        </w:rPr>
        <w:t>stake hol</w:t>
      </w:r>
      <w:r w:rsidR="00535BF6" w:rsidRPr="0012764C">
        <w:rPr>
          <w:color w:val="FF0000"/>
          <w:sz w:val="24"/>
          <w:szCs w:val="24"/>
          <w:rPrChange w:id="41" w:author="umroot" w:date="2015-05-17T08:23:00Z">
            <w:rPr>
              <w:sz w:val="24"/>
              <w:szCs w:val="24"/>
            </w:rPr>
          </w:rPrChange>
        </w:rPr>
        <w:t>ders</w:t>
      </w:r>
      <w:r w:rsidR="00535BF6" w:rsidRPr="00D66E0E">
        <w:rPr>
          <w:sz w:val="24"/>
          <w:szCs w:val="24"/>
        </w:rPr>
        <w:t xml:space="preserve"> </w:t>
      </w:r>
      <w:r w:rsidRPr="00D66E0E">
        <w:rPr>
          <w:sz w:val="24"/>
          <w:szCs w:val="24"/>
        </w:rPr>
        <w:t xml:space="preserve"> </w:t>
      </w:r>
    </w:p>
    <w:p w:rsidR="00535BF6" w:rsidRPr="00D66E0E" w:rsidRDefault="00E968D1" w:rsidP="00E968D1">
      <w:pPr>
        <w:ind w:firstLine="720"/>
        <w:jc w:val="both"/>
        <w:rPr>
          <w:sz w:val="24"/>
          <w:szCs w:val="24"/>
        </w:rPr>
      </w:pPr>
      <w:r w:rsidRPr="00D66E0E">
        <w:rPr>
          <w:sz w:val="24"/>
          <w:szCs w:val="24"/>
        </w:rPr>
        <w:t xml:space="preserve">2.) Negative stake holders. </w:t>
      </w:r>
    </w:p>
    <w:p w:rsidR="00E968D1" w:rsidRPr="00D66E0E" w:rsidRDefault="00E968D1" w:rsidP="00535BF6">
      <w:pPr>
        <w:jc w:val="both"/>
        <w:rPr>
          <w:sz w:val="24"/>
          <w:szCs w:val="24"/>
        </w:rPr>
      </w:pPr>
      <w:r w:rsidRPr="00D66E0E">
        <w:rPr>
          <w:sz w:val="24"/>
          <w:szCs w:val="24"/>
        </w:rPr>
        <w:t>Hence we have used two tables to list the stakeholders and their priorities.</w:t>
      </w:r>
    </w:p>
    <w:p w:rsidR="00227384" w:rsidRDefault="00227384" w:rsidP="00535BF6">
      <w:pPr>
        <w:jc w:val="both"/>
      </w:pPr>
    </w:p>
    <w:p w:rsidR="00CD0B8C" w:rsidRPr="009D6E6C" w:rsidRDefault="00CD0B8C" w:rsidP="00535BF6">
      <w:pPr>
        <w:jc w:val="both"/>
        <w:rPr>
          <w:b/>
          <w:sz w:val="24"/>
          <w:szCs w:val="24"/>
        </w:rPr>
      </w:pPr>
      <w:r w:rsidRPr="009D6E6C">
        <w:rPr>
          <w:b/>
          <w:sz w:val="24"/>
          <w:szCs w:val="24"/>
        </w:rPr>
        <w:t>Table 2 – List of all positive stake holders and their priorities</w:t>
      </w:r>
    </w:p>
    <w:p w:rsidR="00CD0B8C" w:rsidRDefault="00CD0B8C" w:rsidP="00535BF6">
      <w:pPr>
        <w:jc w:val="both"/>
      </w:pPr>
    </w:p>
    <w:tbl>
      <w:tblPr>
        <w:tblStyle w:val="TableGrid"/>
        <w:tblW w:w="0" w:type="auto"/>
        <w:tblLook w:val="04A0" w:firstRow="1" w:lastRow="0" w:firstColumn="1" w:lastColumn="0" w:noHBand="0" w:noVBand="1"/>
      </w:tblPr>
      <w:tblGrid>
        <w:gridCol w:w="1035"/>
        <w:gridCol w:w="2811"/>
        <w:gridCol w:w="1409"/>
        <w:gridCol w:w="4321"/>
      </w:tblGrid>
      <w:tr w:rsidR="00535BF6" w:rsidRPr="00CE1AA6" w:rsidTr="001E6316">
        <w:tc>
          <w:tcPr>
            <w:tcW w:w="1035" w:type="dxa"/>
          </w:tcPr>
          <w:p w:rsidR="00535BF6" w:rsidRPr="00CE1AA6" w:rsidRDefault="00535BF6" w:rsidP="00104F5D">
            <w:pPr>
              <w:jc w:val="center"/>
              <w:rPr>
                <w:b/>
                <w:sz w:val="24"/>
                <w:szCs w:val="24"/>
              </w:rPr>
            </w:pPr>
            <w:r w:rsidRPr="00CE1AA6">
              <w:rPr>
                <w:b/>
                <w:sz w:val="24"/>
                <w:szCs w:val="24"/>
              </w:rPr>
              <w:t>Serial Number</w:t>
            </w:r>
          </w:p>
        </w:tc>
        <w:tc>
          <w:tcPr>
            <w:tcW w:w="2811" w:type="dxa"/>
          </w:tcPr>
          <w:p w:rsidR="00535BF6" w:rsidRPr="00CE1AA6" w:rsidRDefault="00535BF6" w:rsidP="00104F5D">
            <w:pPr>
              <w:jc w:val="center"/>
              <w:rPr>
                <w:b/>
                <w:sz w:val="24"/>
                <w:szCs w:val="24"/>
              </w:rPr>
            </w:pPr>
            <w:r w:rsidRPr="00CE1AA6">
              <w:rPr>
                <w:b/>
                <w:sz w:val="24"/>
                <w:szCs w:val="24"/>
              </w:rPr>
              <w:t>Stake Holder</w:t>
            </w:r>
            <w:r w:rsidR="00E84167" w:rsidRPr="00CE1AA6">
              <w:rPr>
                <w:b/>
                <w:sz w:val="24"/>
                <w:szCs w:val="24"/>
              </w:rPr>
              <w:t xml:space="preserve"> (ID)</w:t>
            </w:r>
          </w:p>
        </w:tc>
        <w:tc>
          <w:tcPr>
            <w:tcW w:w="1409" w:type="dxa"/>
          </w:tcPr>
          <w:p w:rsidR="00535BF6" w:rsidRPr="00CE1AA6" w:rsidRDefault="00535BF6" w:rsidP="00104F5D">
            <w:pPr>
              <w:jc w:val="center"/>
              <w:rPr>
                <w:b/>
                <w:sz w:val="24"/>
                <w:szCs w:val="24"/>
              </w:rPr>
            </w:pPr>
            <w:r w:rsidRPr="00CE1AA6">
              <w:rPr>
                <w:b/>
                <w:sz w:val="24"/>
                <w:szCs w:val="24"/>
              </w:rPr>
              <w:t>Priority</w:t>
            </w:r>
          </w:p>
        </w:tc>
        <w:tc>
          <w:tcPr>
            <w:tcW w:w="4321" w:type="dxa"/>
          </w:tcPr>
          <w:p w:rsidR="00535BF6" w:rsidRPr="00CE1AA6" w:rsidRDefault="00535BF6" w:rsidP="00104F5D">
            <w:pPr>
              <w:jc w:val="center"/>
              <w:rPr>
                <w:b/>
                <w:sz w:val="24"/>
                <w:szCs w:val="24"/>
              </w:rPr>
            </w:pPr>
            <w:r w:rsidRPr="00CE1AA6">
              <w:rPr>
                <w:b/>
                <w:sz w:val="24"/>
                <w:szCs w:val="24"/>
              </w:rPr>
              <w:t>Justification</w:t>
            </w:r>
          </w:p>
        </w:tc>
      </w:tr>
      <w:tr w:rsidR="00535BF6" w:rsidRPr="00CE1AA6" w:rsidTr="001E6316">
        <w:tc>
          <w:tcPr>
            <w:tcW w:w="1035" w:type="dxa"/>
          </w:tcPr>
          <w:p w:rsidR="00535BF6" w:rsidRPr="00CE1AA6" w:rsidRDefault="00104F5D" w:rsidP="00535BF6">
            <w:pPr>
              <w:jc w:val="both"/>
              <w:rPr>
                <w:sz w:val="24"/>
                <w:szCs w:val="24"/>
              </w:rPr>
            </w:pPr>
            <w:r w:rsidRPr="00CE1AA6">
              <w:rPr>
                <w:sz w:val="24"/>
                <w:szCs w:val="24"/>
              </w:rPr>
              <w:t>1</w:t>
            </w:r>
          </w:p>
        </w:tc>
        <w:tc>
          <w:tcPr>
            <w:tcW w:w="2811" w:type="dxa"/>
          </w:tcPr>
          <w:p w:rsidR="00535BF6" w:rsidRPr="00CE1AA6" w:rsidRDefault="00104F5D" w:rsidP="00535BF6">
            <w:pPr>
              <w:jc w:val="both"/>
              <w:rPr>
                <w:sz w:val="24"/>
                <w:szCs w:val="24"/>
              </w:rPr>
            </w:pPr>
            <w:r w:rsidRPr="00CE1AA6">
              <w:rPr>
                <w:sz w:val="24"/>
                <w:szCs w:val="24"/>
              </w:rPr>
              <w:t>User</w:t>
            </w:r>
            <w:r w:rsidR="00E84167" w:rsidRPr="00CE1AA6">
              <w:rPr>
                <w:sz w:val="24"/>
                <w:szCs w:val="24"/>
              </w:rPr>
              <w:t xml:space="preserve"> (S1)</w:t>
            </w:r>
          </w:p>
        </w:tc>
        <w:tc>
          <w:tcPr>
            <w:tcW w:w="1409" w:type="dxa"/>
          </w:tcPr>
          <w:p w:rsidR="00535BF6" w:rsidRPr="00CE1AA6" w:rsidRDefault="00104F5D" w:rsidP="00535BF6">
            <w:pPr>
              <w:jc w:val="both"/>
              <w:rPr>
                <w:color w:val="FF0000"/>
                <w:sz w:val="24"/>
                <w:szCs w:val="24"/>
              </w:rPr>
            </w:pPr>
            <w:r w:rsidRPr="00CE1AA6">
              <w:rPr>
                <w:color w:val="FF0000"/>
                <w:sz w:val="24"/>
                <w:szCs w:val="24"/>
              </w:rPr>
              <w:t>Critical</w:t>
            </w:r>
          </w:p>
        </w:tc>
        <w:tc>
          <w:tcPr>
            <w:tcW w:w="4321" w:type="dxa"/>
          </w:tcPr>
          <w:p w:rsidR="00535BF6" w:rsidRPr="00CE1AA6" w:rsidRDefault="00104F5D" w:rsidP="00535BF6">
            <w:pPr>
              <w:jc w:val="both"/>
              <w:rPr>
                <w:sz w:val="24"/>
                <w:szCs w:val="24"/>
              </w:rPr>
            </w:pPr>
            <w:r w:rsidRPr="00CE1AA6">
              <w:rPr>
                <w:sz w:val="24"/>
                <w:szCs w:val="24"/>
              </w:rPr>
              <w:t xml:space="preserve">User is by far the most </w:t>
            </w:r>
            <w:r w:rsidRPr="0012764C">
              <w:rPr>
                <w:color w:val="FF0000"/>
                <w:sz w:val="24"/>
                <w:szCs w:val="24"/>
                <w:rPrChange w:id="42" w:author="umroot" w:date="2015-05-17T08:26:00Z">
                  <w:rPr>
                    <w:sz w:val="24"/>
                    <w:szCs w:val="24"/>
                  </w:rPr>
                </w:rPrChange>
              </w:rPr>
              <w:t>importance</w:t>
            </w:r>
            <w:r w:rsidRPr="00CE1AA6">
              <w:rPr>
                <w:sz w:val="24"/>
                <w:szCs w:val="24"/>
              </w:rPr>
              <w:t xml:space="preserve"> and influential stakeholder in the TVM project. Need no reasons</w:t>
            </w:r>
          </w:p>
        </w:tc>
      </w:tr>
      <w:tr w:rsidR="00535BF6" w:rsidRPr="00CE1AA6" w:rsidTr="001E6316">
        <w:tc>
          <w:tcPr>
            <w:tcW w:w="1035" w:type="dxa"/>
          </w:tcPr>
          <w:p w:rsidR="00535BF6" w:rsidRPr="00CE1AA6" w:rsidRDefault="00104F5D" w:rsidP="00535BF6">
            <w:pPr>
              <w:jc w:val="both"/>
              <w:rPr>
                <w:sz w:val="24"/>
                <w:szCs w:val="24"/>
              </w:rPr>
            </w:pPr>
            <w:r w:rsidRPr="00CE1AA6">
              <w:rPr>
                <w:sz w:val="24"/>
                <w:szCs w:val="24"/>
              </w:rPr>
              <w:t>2</w:t>
            </w:r>
          </w:p>
        </w:tc>
        <w:tc>
          <w:tcPr>
            <w:tcW w:w="2811" w:type="dxa"/>
          </w:tcPr>
          <w:p w:rsidR="00535BF6" w:rsidRPr="00CE1AA6" w:rsidRDefault="00E84167" w:rsidP="00535BF6">
            <w:pPr>
              <w:jc w:val="both"/>
              <w:rPr>
                <w:sz w:val="24"/>
                <w:szCs w:val="24"/>
              </w:rPr>
            </w:pPr>
            <w:r w:rsidRPr="00CE1AA6">
              <w:rPr>
                <w:sz w:val="24"/>
                <w:szCs w:val="24"/>
              </w:rPr>
              <w:t xml:space="preserve">Registered </w:t>
            </w:r>
            <w:ins w:id="43" w:author="umroot" w:date="2015-05-17T08:27:00Z">
              <w:r w:rsidR="0012764C">
                <w:rPr>
                  <w:sz w:val="24"/>
                  <w:szCs w:val="24"/>
                </w:rPr>
                <w:t xml:space="preserve">User? </w:t>
              </w:r>
            </w:ins>
            <w:r w:rsidRPr="00CE1AA6">
              <w:rPr>
                <w:sz w:val="24"/>
                <w:szCs w:val="24"/>
              </w:rPr>
              <w:t>(S11)</w:t>
            </w:r>
          </w:p>
        </w:tc>
        <w:tc>
          <w:tcPr>
            <w:tcW w:w="1409" w:type="dxa"/>
          </w:tcPr>
          <w:p w:rsidR="00535BF6" w:rsidRPr="00CE1AA6" w:rsidRDefault="00E84167" w:rsidP="00535BF6">
            <w:pPr>
              <w:jc w:val="both"/>
              <w:rPr>
                <w:color w:val="FF0000"/>
                <w:sz w:val="24"/>
                <w:szCs w:val="24"/>
              </w:rPr>
            </w:pPr>
            <w:r w:rsidRPr="00CE1AA6">
              <w:rPr>
                <w:color w:val="FF0000"/>
                <w:sz w:val="24"/>
                <w:szCs w:val="24"/>
              </w:rPr>
              <w:t>Critical</w:t>
            </w:r>
          </w:p>
        </w:tc>
        <w:tc>
          <w:tcPr>
            <w:tcW w:w="4321" w:type="dxa"/>
          </w:tcPr>
          <w:p w:rsidR="00535BF6" w:rsidRPr="00CE1AA6" w:rsidRDefault="00E84167" w:rsidP="00535BF6">
            <w:pPr>
              <w:jc w:val="both"/>
              <w:rPr>
                <w:sz w:val="24"/>
                <w:szCs w:val="24"/>
              </w:rPr>
            </w:pPr>
            <w:r w:rsidRPr="00CE1AA6">
              <w:rPr>
                <w:sz w:val="24"/>
                <w:szCs w:val="24"/>
              </w:rPr>
              <w:t xml:space="preserve">This user requires special attention from the TVM, as he reports lost card in which the STM has to lock the card to prevent </w:t>
            </w:r>
            <w:r w:rsidR="00FB1EC3" w:rsidRPr="00CE1AA6">
              <w:rPr>
                <w:sz w:val="24"/>
                <w:szCs w:val="24"/>
              </w:rPr>
              <w:t>misuse;</w:t>
            </w:r>
            <w:r w:rsidRPr="00CE1AA6">
              <w:rPr>
                <w:sz w:val="24"/>
                <w:szCs w:val="24"/>
              </w:rPr>
              <w:t xml:space="preserve"> balance will have to be transferred from old card to new one.</w:t>
            </w:r>
          </w:p>
        </w:tc>
      </w:tr>
      <w:tr w:rsidR="00535BF6" w:rsidRPr="00CE1AA6" w:rsidTr="001E6316">
        <w:tc>
          <w:tcPr>
            <w:tcW w:w="1035" w:type="dxa"/>
          </w:tcPr>
          <w:p w:rsidR="00535BF6" w:rsidRPr="00CE1AA6" w:rsidRDefault="00E84167" w:rsidP="00535BF6">
            <w:pPr>
              <w:jc w:val="both"/>
              <w:rPr>
                <w:sz w:val="24"/>
                <w:szCs w:val="24"/>
              </w:rPr>
            </w:pPr>
            <w:r w:rsidRPr="00CE1AA6">
              <w:rPr>
                <w:sz w:val="24"/>
                <w:szCs w:val="24"/>
              </w:rPr>
              <w:t>3</w:t>
            </w:r>
          </w:p>
        </w:tc>
        <w:tc>
          <w:tcPr>
            <w:tcW w:w="2811" w:type="dxa"/>
          </w:tcPr>
          <w:p w:rsidR="00535BF6" w:rsidRPr="00CE1AA6" w:rsidRDefault="00FB1EC3" w:rsidP="00535BF6">
            <w:pPr>
              <w:jc w:val="both"/>
              <w:rPr>
                <w:sz w:val="24"/>
                <w:szCs w:val="24"/>
              </w:rPr>
            </w:pPr>
            <w:r w:rsidRPr="00CE1AA6">
              <w:rPr>
                <w:sz w:val="24"/>
                <w:szCs w:val="24"/>
              </w:rPr>
              <w:t>Non-Registered(S12)</w:t>
            </w:r>
          </w:p>
        </w:tc>
        <w:tc>
          <w:tcPr>
            <w:tcW w:w="1409"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21" w:type="dxa"/>
          </w:tcPr>
          <w:p w:rsidR="00DF5841" w:rsidRPr="00CE1AA6" w:rsidRDefault="00FB1EC3" w:rsidP="00DF5841">
            <w:pPr>
              <w:jc w:val="both"/>
              <w:rPr>
                <w:sz w:val="24"/>
                <w:szCs w:val="24"/>
              </w:rPr>
            </w:pPr>
            <w:r w:rsidRPr="00CE1AA6">
              <w:rPr>
                <w:sz w:val="24"/>
                <w:szCs w:val="24"/>
              </w:rPr>
              <w:t>Here the registered card undergoes to checks for validity before issuing tickets; involves transaction to reload the card.</w:t>
            </w:r>
          </w:p>
        </w:tc>
      </w:tr>
      <w:tr w:rsidR="00535BF6" w:rsidRPr="00CE1AA6" w:rsidTr="001E6316">
        <w:tc>
          <w:tcPr>
            <w:tcW w:w="1035" w:type="dxa"/>
          </w:tcPr>
          <w:p w:rsidR="00535BF6" w:rsidRPr="00CE1AA6" w:rsidRDefault="00FB1EC3" w:rsidP="00535BF6">
            <w:pPr>
              <w:jc w:val="both"/>
              <w:rPr>
                <w:sz w:val="24"/>
                <w:szCs w:val="24"/>
              </w:rPr>
            </w:pPr>
            <w:r w:rsidRPr="00CE1AA6">
              <w:rPr>
                <w:sz w:val="24"/>
                <w:szCs w:val="24"/>
              </w:rPr>
              <w:t>4</w:t>
            </w:r>
          </w:p>
        </w:tc>
        <w:tc>
          <w:tcPr>
            <w:tcW w:w="2811" w:type="dxa"/>
          </w:tcPr>
          <w:p w:rsidR="00535BF6" w:rsidRPr="00CE1AA6" w:rsidRDefault="00FB1EC3" w:rsidP="00535BF6">
            <w:pPr>
              <w:jc w:val="both"/>
              <w:rPr>
                <w:sz w:val="24"/>
                <w:szCs w:val="24"/>
              </w:rPr>
            </w:pPr>
            <w:r w:rsidRPr="00CE1AA6">
              <w:rPr>
                <w:sz w:val="24"/>
                <w:szCs w:val="24"/>
              </w:rPr>
              <w:t>Casual Traveller(S13)</w:t>
            </w:r>
          </w:p>
        </w:tc>
        <w:tc>
          <w:tcPr>
            <w:tcW w:w="1409" w:type="dxa"/>
          </w:tcPr>
          <w:p w:rsidR="00535BF6" w:rsidRPr="00CE1AA6" w:rsidRDefault="00FB1EC3" w:rsidP="00535BF6">
            <w:pPr>
              <w:jc w:val="both"/>
              <w:rPr>
                <w:color w:val="4472C4" w:themeColor="accent5"/>
                <w:sz w:val="24"/>
                <w:szCs w:val="24"/>
              </w:rPr>
            </w:pPr>
            <w:r w:rsidRPr="00CE1AA6">
              <w:rPr>
                <w:color w:val="4472C4" w:themeColor="accent5"/>
                <w:sz w:val="24"/>
                <w:szCs w:val="24"/>
              </w:rPr>
              <w:t>Major</w:t>
            </w:r>
          </w:p>
        </w:tc>
        <w:tc>
          <w:tcPr>
            <w:tcW w:w="4321" w:type="dxa"/>
          </w:tcPr>
          <w:p w:rsidR="00535BF6" w:rsidRPr="00CE1AA6" w:rsidRDefault="00B55D86" w:rsidP="00535BF6">
            <w:pPr>
              <w:jc w:val="both"/>
              <w:rPr>
                <w:sz w:val="24"/>
                <w:szCs w:val="24"/>
              </w:rPr>
            </w:pPr>
            <w:r w:rsidRPr="00CE1AA6">
              <w:rPr>
                <w:sz w:val="24"/>
                <w:szCs w:val="24"/>
              </w:rPr>
              <w:t xml:space="preserve">Sometimes this user might get a ticket or get a one day or weekend pass. In such cases the </w:t>
            </w:r>
            <w:r w:rsidRPr="0012764C">
              <w:rPr>
                <w:color w:val="FF0000"/>
                <w:sz w:val="24"/>
                <w:szCs w:val="24"/>
                <w:rPrChange w:id="44" w:author="umroot" w:date="2015-05-17T08:24:00Z">
                  <w:rPr>
                    <w:sz w:val="24"/>
                    <w:szCs w:val="24"/>
                  </w:rPr>
                </w:rPrChange>
              </w:rPr>
              <w:t>system needs to ensure that the validity and trip rules</w:t>
            </w:r>
            <w:r w:rsidRPr="00CE1AA6">
              <w:rPr>
                <w:sz w:val="24"/>
                <w:szCs w:val="24"/>
              </w:rPr>
              <w:t>.</w:t>
            </w:r>
          </w:p>
        </w:tc>
      </w:tr>
      <w:tr w:rsidR="00535BF6" w:rsidRPr="00CE1AA6" w:rsidTr="001E6316">
        <w:tc>
          <w:tcPr>
            <w:tcW w:w="1035" w:type="dxa"/>
          </w:tcPr>
          <w:p w:rsidR="00535BF6" w:rsidRPr="00CE1AA6" w:rsidRDefault="00B55D86" w:rsidP="00535BF6">
            <w:pPr>
              <w:jc w:val="both"/>
              <w:rPr>
                <w:sz w:val="24"/>
                <w:szCs w:val="24"/>
              </w:rPr>
            </w:pPr>
            <w:r w:rsidRPr="00CE1AA6">
              <w:rPr>
                <w:sz w:val="24"/>
                <w:szCs w:val="24"/>
              </w:rPr>
              <w:t>5</w:t>
            </w:r>
          </w:p>
        </w:tc>
        <w:tc>
          <w:tcPr>
            <w:tcW w:w="2811" w:type="dxa"/>
          </w:tcPr>
          <w:p w:rsidR="00535BF6" w:rsidRPr="00CE1AA6" w:rsidRDefault="00B55D86" w:rsidP="00535BF6">
            <w:pPr>
              <w:jc w:val="both"/>
              <w:rPr>
                <w:sz w:val="24"/>
                <w:szCs w:val="24"/>
              </w:rPr>
            </w:pPr>
            <w:r w:rsidRPr="00CE1AA6">
              <w:rPr>
                <w:sz w:val="24"/>
                <w:szCs w:val="24"/>
              </w:rPr>
              <w:t>Operator(S14)</w:t>
            </w:r>
          </w:p>
        </w:tc>
        <w:tc>
          <w:tcPr>
            <w:tcW w:w="1409" w:type="dxa"/>
          </w:tcPr>
          <w:p w:rsidR="00535BF6" w:rsidRPr="00CE1AA6" w:rsidRDefault="00B55D86" w:rsidP="00535BF6">
            <w:pPr>
              <w:jc w:val="both"/>
              <w:rPr>
                <w:color w:val="FF0000"/>
                <w:sz w:val="24"/>
                <w:szCs w:val="24"/>
              </w:rPr>
            </w:pPr>
            <w:r w:rsidRPr="00CE1AA6">
              <w:rPr>
                <w:color w:val="FF0000"/>
                <w:sz w:val="24"/>
                <w:szCs w:val="24"/>
              </w:rPr>
              <w:t>Critical</w:t>
            </w:r>
          </w:p>
        </w:tc>
        <w:tc>
          <w:tcPr>
            <w:tcW w:w="4321" w:type="dxa"/>
          </w:tcPr>
          <w:p w:rsidR="00535BF6" w:rsidRPr="00CE1AA6" w:rsidRDefault="00B55D86" w:rsidP="00535BF6">
            <w:pPr>
              <w:jc w:val="both"/>
              <w:rPr>
                <w:sz w:val="24"/>
                <w:szCs w:val="24"/>
              </w:rPr>
            </w:pPr>
            <w:r w:rsidRPr="00CE1AA6">
              <w:rPr>
                <w:sz w:val="24"/>
                <w:szCs w:val="24"/>
              </w:rPr>
              <w:t>He is a special user who does maintenance activity on the TVM and operates in a special mode. No other person should be able to perform this role, so tight security constraints &amp; checks need to be in place.</w:t>
            </w:r>
          </w:p>
        </w:tc>
      </w:tr>
      <w:tr w:rsidR="00535BF6" w:rsidRPr="00CE1AA6" w:rsidTr="001E6316">
        <w:tc>
          <w:tcPr>
            <w:tcW w:w="1035" w:type="dxa"/>
          </w:tcPr>
          <w:p w:rsidR="00535BF6" w:rsidRPr="00CE1AA6" w:rsidRDefault="00B55D86" w:rsidP="00535BF6">
            <w:pPr>
              <w:jc w:val="both"/>
              <w:rPr>
                <w:sz w:val="24"/>
                <w:szCs w:val="24"/>
              </w:rPr>
            </w:pPr>
            <w:r w:rsidRPr="00CE1AA6">
              <w:rPr>
                <w:sz w:val="24"/>
                <w:szCs w:val="24"/>
              </w:rPr>
              <w:t>6</w:t>
            </w:r>
          </w:p>
        </w:tc>
        <w:tc>
          <w:tcPr>
            <w:tcW w:w="2811" w:type="dxa"/>
          </w:tcPr>
          <w:p w:rsidR="00535BF6" w:rsidRPr="00CE1AA6" w:rsidRDefault="00DF5841" w:rsidP="00535BF6">
            <w:pPr>
              <w:jc w:val="both"/>
              <w:rPr>
                <w:sz w:val="24"/>
                <w:szCs w:val="24"/>
              </w:rPr>
            </w:pPr>
            <w:r w:rsidRPr="00CE1AA6">
              <w:rPr>
                <w:sz w:val="24"/>
                <w:szCs w:val="24"/>
              </w:rPr>
              <w:t>Differently Abled</w:t>
            </w:r>
            <w:ins w:id="45" w:author="umroot" w:date="2015-05-17T08:28:00Z">
              <w:r w:rsidR="0012764C">
                <w:rPr>
                  <w:sz w:val="24"/>
                  <w:szCs w:val="24"/>
                </w:rPr>
                <w:t xml:space="preserve"> </w:t>
              </w:r>
              <w:r w:rsidR="0012764C">
                <w:rPr>
                  <w:sz w:val="24"/>
                  <w:szCs w:val="24"/>
                </w:rPr>
                <w:t>User?</w:t>
              </w:r>
              <w:r w:rsidR="0012764C" w:rsidRPr="00CE1AA6">
                <w:rPr>
                  <w:sz w:val="24"/>
                  <w:szCs w:val="24"/>
                </w:rPr>
                <w:t xml:space="preserve"> </w:t>
              </w:r>
            </w:ins>
            <w:r w:rsidRPr="00CE1AA6">
              <w:rPr>
                <w:sz w:val="24"/>
                <w:szCs w:val="24"/>
              </w:rPr>
              <w:t>(S15)</w:t>
            </w:r>
          </w:p>
        </w:tc>
        <w:tc>
          <w:tcPr>
            <w:tcW w:w="1409" w:type="dxa"/>
          </w:tcPr>
          <w:p w:rsidR="00535BF6" w:rsidRPr="00CE1AA6" w:rsidRDefault="00DF5841" w:rsidP="00535BF6">
            <w:pPr>
              <w:jc w:val="both"/>
              <w:rPr>
                <w:color w:val="FF0000"/>
                <w:sz w:val="24"/>
                <w:szCs w:val="24"/>
              </w:rPr>
            </w:pPr>
            <w:r w:rsidRPr="00CE1AA6">
              <w:rPr>
                <w:color w:val="FF0000"/>
                <w:sz w:val="24"/>
                <w:szCs w:val="24"/>
              </w:rPr>
              <w:t>Critical</w:t>
            </w:r>
          </w:p>
        </w:tc>
        <w:tc>
          <w:tcPr>
            <w:tcW w:w="4321" w:type="dxa"/>
          </w:tcPr>
          <w:p w:rsidR="00535BF6" w:rsidRPr="00CE1AA6" w:rsidRDefault="00DF5841" w:rsidP="00535BF6">
            <w:pPr>
              <w:jc w:val="both"/>
              <w:rPr>
                <w:sz w:val="24"/>
                <w:szCs w:val="24"/>
              </w:rPr>
            </w:pPr>
            <w:r w:rsidRPr="00CE1AA6">
              <w:rPr>
                <w:sz w:val="24"/>
                <w:szCs w:val="24"/>
              </w:rPr>
              <w:t xml:space="preserve">This user should be given at most importance as any system (software or hardware) should assist. This is also a regulator requirement.  </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CE1AA6" w:rsidRDefault="001E6316" w:rsidP="00535BF6">
            <w:pPr>
              <w:jc w:val="both"/>
              <w:rPr>
                <w:color w:val="FF0000"/>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7</w:t>
            </w:r>
          </w:p>
        </w:tc>
        <w:tc>
          <w:tcPr>
            <w:tcW w:w="2811" w:type="dxa"/>
          </w:tcPr>
          <w:p w:rsidR="005E1640" w:rsidRPr="00CE1AA6" w:rsidRDefault="005E1640" w:rsidP="00535BF6">
            <w:pPr>
              <w:jc w:val="both"/>
              <w:rPr>
                <w:sz w:val="24"/>
                <w:szCs w:val="24"/>
              </w:rPr>
            </w:pPr>
            <w:r w:rsidRPr="00CE1AA6">
              <w:rPr>
                <w:sz w:val="24"/>
                <w:szCs w:val="24"/>
              </w:rPr>
              <w:t>Software Engineer(S2)</w:t>
            </w:r>
          </w:p>
        </w:tc>
        <w:tc>
          <w:tcPr>
            <w:tcW w:w="1409" w:type="dxa"/>
          </w:tcPr>
          <w:p w:rsidR="005E1640" w:rsidRPr="00CE1AA6" w:rsidRDefault="005E1640" w:rsidP="00535BF6">
            <w:pPr>
              <w:jc w:val="both"/>
              <w:rPr>
                <w:sz w:val="24"/>
                <w:szCs w:val="24"/>
              </w:rPr>
            </w:pPr>
            <w:r w:rsidRPr="00CE1AA6">
              <w:rPr>
                <w:color w:val="FF0000"/>
                <w:sz w:val="24"/>
                <w:szCs w:val="24"/>
              </w:rPr>
              <w:t>Critical</w:t>
            </w:r>
          </w:p>
        </w:tc>
        <w:tc>
          <w:tcPr>
            <w:tcW w:w="4321" w:type="dxa"/>
          </w:tcPr>
          <w:p w:rsidR="005E1640" w:rsidRDefault="005E1640" w:rsidP="00535BF6">
            <w:pPr>
              <w:jc w:val="both"/>
              <w:rPr>
                <w:ins w:id="46" w:author="umroot" w:date="2015-05-17T08:28:00Z"/>
                <w:sz w:val="24"/>
                <w:szCs w:val="24"/>
              </w:rPr>
            </w:pPr>
            <w:r w:rsidRPr="00CE1AA6">
              <w:rPr>
                <w:sz w:val="24"/>
                <w:szCs w:val="24"/>
              </w:rPr>
              <w:t>Engineers are the most critical stake holders as the end product is completely depended upon his understanding and effort.</w:t>
            </w:r>
          </w:p>
          <w:p w:rsidR="0012764C" w:rsidRPr="00CE1AA6" w:rsidRDefault="0012764C" w:rsidP="00535BF6">
            <w:pPr>
              <w:jc w:val="both"/>
              <w:rPr>
                <w:sz w:val="24"/>
                <w:szCs w:val="24"/>
              </w:rPr>
            </w:pPr>
            <w:ins w:id="47" w:author="umroot" w:date="2015-05-17T08:28:00Z">
              <w:r>
                <w:rPr>
                  <w:sz w:val="24"/>
                  <w:szCs w:val="24"/>
                </w:rPr>
                <w:t xml:space="preserve">What is the difference between software </w:t>
              </w:r>
              <w:r>
                <w:rPr>
                  <w:sz w:val="24"/>
                  <w:szCs w:val="24"/>
                </w:rPr>
                <w:lastRenderedPageBreak/>
                <w:t>engineer and software developer?</w:t>
              </w:r>
            </w:ins>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lastRenderedPageBreak/>
              <w:t>8</w:t>
            </w:r>
          </w:p>
        </w:tc>
        <w:tc>
          <w:tcPr>
            <w:tcW w:w="2811" w:type="dxa"/>
          </w:tcPr>
          <w:p w:rsidR="005E1640" w:rsidRPr="00CE1AA6" w:rsidRDefault="005E1640" w:rsidP="00535BF6">
            <w:pPr>
              <w:jc w:val="both"/>
              <w:rPr>
                <w:sz w:val="24"/>
                <w:szCs w:val="24"/>
              </w:rPr>
            </w:pPr>
            <w:r w:rsidRPr="00CE1AA6">
              <w:rPr>
                <w:sz w:val="24"/>
                <w:szCs w:val="24"/>
              </w:rPr>
              <w:t>Software Developer(S21)</w:t>
            </w:r>
          </w:p>
        </w:tc>
        <w:tc>
          <w:tcPr>
            <w:tcW w:w="1409" w:type="dxa"/>
          </w:tcPr>
          <w:p w:rsidR="005E1640" w:rsidRPr="00CE1AA6" w:rsidRDefault="005E1640" w:rsidP="00535BF6">
            <w:pPr>
              <w:jc w:val="both"/>
              <w:rPr>
                <w:color w:val="FF0000"/>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 xml:space="preserve">The product, it’s </w:t>
            </w:r>
            <w:ins w:id="48" w:author="umroot" w:date="2015-05-17T08:29:00Z">
              <w:r w:rsidR="0012764C">
                <w:rPr>
                  <w:sz w:val="24"/>
                  <w:szCs w:val="24"/>
                </w:rPr>
                <w:t xml:space="preserve">(*) </w:t>
              </w:r>
            </w:ins>
            <w:r w:rsidRPr="00CE1AA6">
              <w:rPr>
                <w:sz w:val="24"/>
                <w:szCs w:val="24"/>
              </w:rPr>
              <w:t xml:space="preserve">quality, performance are all </w:t>
            </w:r>
            <w:r w:rsidRPr="0012764C">
              <w:rPr>
                <w:color w:val="FF0000"/>
                <w:sz w:val="24"/>
                <w:szCs w:val="24"/>
                <w:rPrChange w:id="49" w:author="umroot" w:date="2015-05-17T08:28:00Z">
                  <w:rPr>
                    <w:sz w:val="24"/>
                    <w:szCs w:val="24"/>
                  </w:rPr>
                </w:rPrChange>
              </w:rPr>
              <w:t>brain work</w:t>
            </w:r>
            <w:ins w:id="50" w:author="umroot" w:date="2015-05-17T08:29:00Z">
              <w:r w:rsidR="0012764C">
                <w:rPr>
                  <w:color w:val="FF0000"/>
                  <w:sz w:val="24"/>
                  <w:szCs w:val="24"/>
                </w:rPr>
                <w:t xml:space="preserve"> It is better to avoid casual language.</w:t>
              </w:r>
            </w:ins>
            <w:r w:rsidRPr="00CE1AA6">
              <w:rPr>
                <w:sz w:val="24"/>
                <w:szCs w:val="24"/>
              </w:rPr>
              <w:t xml:space="preserve"> </w:t>
            </w:r>
            <w:proofErr w:type="gramStart"/>
            <w:r w:rsidRPr="00CE1AA6">
              <w:rPr>
                <w:sz w:val="24"/>
                <w:szCs w:val="24"/>
              </w:rPr>
              <w:t>of</w:t>
            </w:r>
            <w:proofErr w:type="gramEnd"/>
            <w:r w:rsidRPr="00CE1AA6">
              <w:rPr>
                <w:sz w:val="24"/>
                <w:szCs w:val="24"/>
              </w:rPr>
              <w:t xml:space="preserve"> the software developer who is involved in the development of TVM software.</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9</w:t>
            </w:r>
          </w:p>
        </w:tc>
        <w:tc>
          <w:tcPr>
            <w:tcW w:w="2811" w:type="dxa"/>
          </w:tcPr>
          <w:p w:rsidR="005E1640" w:rsidRPr="00CE1AA6" w:rsidRDefault="005E1640" w:rsidP="00535BF6">
            <w:pPr>
              <w:jc w:val="both"/>
              <w:rPr>
                <w:sz w:val="24"/>
                <w:szCs w:val="24"/>
              </w:rPr>
            </w:pPr>
            <w:r w:rsidRPr="00CE1AA6">
              <w:rPr>
                <w:sz w:val="24"/>
                <w:szCs w:val="24"/>
              </w:rPr>
              <w:t>Quality Analyst(S22)</w:t>
            </w:r>
          </w:p>
        </w:tc>
        <w:tc>
          <w:tcPr>
            <w:tcW w:w="1409" w:type="dxa"/>
          </w:tcPr>
          <w:p w:rsidR="005E1640" w:rsidRPr="00CE1AA6" w:rsidRDefault="005E1640" w:rsidP="00535BF6">
            <w:pPr>
              <w:jc w:val="both"/>
              <w:rPr>
                <w:color w:val="FF0000"/>
                <w:sz w:val="24"/>
                <w:szCs w:val="24"/>
              </w:rPr>
            </w:pPr>
            <w:r w:rsidRPr="00CE1AA6">
              <w:rPr>
                <w:color w:val="FF0000"/>
                <w:sz w:val="24"/>
                <w:szCs w:val="24"/>
              </w:rPr>
              <w:t>Critical</w:t>
            </w:r>
          </w:p>
        </w:tc>
        <w:tc>
          <w:tcPr>
            <w:tcW w:w="4321" w:type="dxa"/>
          </w:tcPr>
          <w:p w:rsidR="005E1640" w:rsidRDefault="005E1640" w:rsidP="00535BF6">
            <w:pPr>
              <w:jc w:val="both"/>
              <w:rPr>
                <w:ins w:id="51" w:author="umroot" w:date="2015-05-17T08:29:00Z"/>
                <w:sz w:val="24"/>
                <w:szCs w:val="24"/>
              </w:rPr>
            </w:pPr>
            <w:r w:rsidRPr="00CE1AA6">
              <w:rPr>
                <w:sz w:val="24"/>
                <w:szCs w:val="24"/>
              </w:rPr>
              <w:t>They ensure that quality is not compromised at any stage in the software development life cycle and places quality checks at every usable feature.</w:t>
            </w:r>
          </w:p>
          <w:p w:rsidR="0012764C" w:rsidRPr="00CE1AA6" w:rsidRDefault="0012764C" w:rsidP="00535BF6">
            <w:pPr>
              <w:jc w:val="both"/>
              <w:rPr>
                <w:sz w:val="24"/>
                <w:szCs w:val="24"/>
              </w:rPr>
            </w:pPr>
            <w:ins w:id="52" w:author="umroot" w:date="2015-05-17T08:29:00Z">
              <w:r>
                <w:rPr>
                  <w:sz w:val="24"/>
                  <w:szCs w:val="24"/>
                </w:rPr>
                <w:t>So, following (*), the roles of S21 and S22 overlap?</w:t>
              </w:r>
            </w:ins>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10</w:t>
            </w:r>
          </w:p>
        </w:tc>
        <w:tc>
          <w:tcPr>
            <w:tcW w:w="2811" w:type="dxa"/>
          </w:tcPr>
          <w:p w:rsidR="005E1640" w:rsidRPr="00CE1AA6" w:rsidRDefault="005E1640" w:rsidP="004D6FA5">
            <w:pPr>
              <w:rPr>
                <w:sz w:val="24"/>
                <w:szCs w:val="24"/>
              </w:rPr>
            </w:pPr>
            <w:r w:rsidRPr="00CE1AA6">
              <w:rPr>
                <w:sz w:val="24"/>
                <w:szCs w:val="24"/>
              </w:rPr>
              <w:t>Production Support Engineer(S23)</w:t>
            </w:r>
          </w:p>
        </w:tc>
        <w:tc>
          <w:tcPr>
            <w:tcW w:w="1409"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Though their contribution to the initial phases of SDLC is minor, they play a very important role when any issues are raised by the users or operator from the field.</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11</w:t>
            </w:r>
          </w:p>
        </w:tc>
        <w:tc>
          <w:tcPr>
            <w:tcW w:w="2811" w:type="dxa"/>
          </w:tcPr>
          <w:p w:rsidR="005E1640" w:rsidRPr="00CE1AA6" w:rsidRDefault="005E1640" w:rsidP="004D6FA5">
            <w:pPr>
              <w:rPr>
                <w:sz w:val="24"/>
                <w:szCs w:val="24"/>
              </w:rPr>
            </w:pPr>
            <w:r w:rsidRPr="00CE1AA6">
              <w:rPr>
                <w:sz w:val="24"/>
                <w:szCs w:val="24"/>
              </w:rPr>
              <w:t>Customer Support Executive(S24)</w:t>
            </w:r>
          </w:p>
        </w:tc>
        <w:tc>
          <w:tcPr>
            <w:tcW w:w="1409"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21" w:type="dxa"/>
          </w:tcPr>
          <w:p w:rsidR="005E1640" w:rsidRPr="00CE1AA6" w:rsidRDefault="005E1640" w:rsidP="00535BF6">
            <w:pPr>
              <w:jc w:val="both"/>
              <w:rPr>
                <w:sz w:val="24"/>
                <w:szCs w:val="24"/>
              </w:rPr>
            </w:pPr>
            <w:r w:rsidRPr="00CE1AA6">
              <w:rPr>
                <w:sz w:val="24"/>
                <w:szCs w:val="24"/>
              </w:rPr>
              <w:t>Addresses the queries from all types of users and registers issues specific to any user and forwards the complaints to the engineering team.</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CE1AA6" w:rsidRDefault="001E6316" w:rsidP="00535BF6">
            <w:pPr>
              <w:jc w:val="both"/>
              <w:rPr>
                <w:color w:val="4472C4" w:themeColor="accent5"/>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12</w:t>
            </w:r>
          </w:p>
        </w:tc>
        <w:tc>
          <w:tcPr>
            <w:tcW w:w="2811" w:type="dxa"/>
          </w:tcPr>
          <w:p w:rsidR="005E1640" w:rsidRPr="00CE1AA6" w:rsidRDefault="005E1640" w:rsidP="00535BF6">
            <w:pPr>
              <w:jc w:val="both"/>
              <w:rPr>
                <w:sz w:val="24"/>
                <w:szCs w:val="24"/>
              </w:rPr>
            </w:pPr>
            <w:r w:rsidRPr="00CE1AA6">
              <w:rPr>
                <w:sz w:val="24"/>
                <w:szCs w:val="24"/>
              </w:rPr>
              <w:t>Manager(S3)</w:t>
            </w:r>
          </w:p>
        </w:tc>
        <w:tc>
          <w:tcPr>
            <w:tcW w:w="1409"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They are important persons from the product point of view, but their influence on the project is constrained by their roles and responsibilities.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13</w:t>
            </w:r>
          </w:p>
        </w:tc>
        <w:tc>
          <w:tcPr>
            <w:tcW w:w="2811" w:type="dxa"/>
          </w:tcPr>
          <w:p w:rsidR="005E1640" w:rsidRPr="00CE1AA6" w:rsidRDefault="005E1640" w:rsidP="00535BF6">
            <w:pPr>
              <w:jc w:val="both"/>
              <w:rPr>
                <w:sz w:val="24"/>
                <w:szCs w:val="24"/>
              </w:rPr>
            </w:pPr>
            <w:r w:rsidRPr="00CE1AA6">
              <w:rPr>
                <w:sz w:val="24"/>
                <w:szCs w:val="24"/>
              </w:rPr>
              <w:t>Project Manager(S31)</w:t>
            </w:r>
          </w:p>
        </w:tc>
        <w:tc>
          <w:tcPr>
            <w:tcW w:w="1409" w:type="dxa"/>
          </w:tcPr>
          <w:p w:rsidR="005E1640" w:rsidRPr="00CE1AA6" w:rsidRDefault="005E1640" w:rsidP="00535BF6">
            <w:pPr>
              <w:jc w:val="both"/>
              <w:rPr>
                <w:sz w:val="24"/>
                <w:szCs w:val="24"/>
              </w:rPr>
            </w:pPr>
            <w:r w:rsidRPr="00CE1AA6">
              <w:rPr>
                <w:color w:val="FF0000"/>
                <w:sz w:val="24"/>
                <w:szCs w:val="24"/>
              </w:rPr>
              <w:t>Critical</w:t>
            </w:r>
          </w:p>
        </w:tc>
        <w:tc>
          <w:tcPr>
            <w:tcW w:w="4321" w:type="dxa"/>
          </w:tcPr>
          <w:p w:rsidR="005E1640" w:rsidRPr="00CE1AA6" w:rsidRDefault="005E1640" w:rsidP="00535BF6">
            <w:pPr>
              <w:jc w:val="both"/>
              <w:rPr>
                <w:sz w:val="24"/>
                <w:szCs w:val="24"/>
              </w:rPr>
            </w:pPr>
            <w:r w:rsidRPr="00CE1AA6">
              <w:rPr>
                <w:sz w:val="24"/>
                <w:szCs w:val="24"/>
              </w:rPr>
              <w:t xml:space="preserve">This stakeholder has utmost importance and influence on the outcome of the project. Gets full credit or blame for the outcome of the project. He sets the directions, methodology and vision for the project. </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14</w:t>
            </w:r>
          </w:p>
        </w:tc>
        <w:tc>
          <w:tcPr>
            <w:tcW w:w="2811" w:type="dxa"/>
          </w:tcPr>
          <w:p w:rsidR="005E1640" w:rsidRPr="00CE1AA6" w:rsidRDefault="005E1640" w:rsidP="00535BF6">
            <w:pPr>
              <w:jc w:val="both"/>
              <w:rPr>
                <w:sz w:val="24"/>
                <w:szCs w:val="24"/>
              </w:rPr>
            </w:pPr>
            <w:r w:rsidRPr="00CE1AA6">
              <w:rPr>
                <w:sz w:val="24"/>
                <w:szCs w:val="24"/>
              </w:rPr>
              <w:t>Development Manager(S32)</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FA411B">
            <w:pPr>
              <w:jc w:val="both"/>
              <w:rPr>
                <w:sz w:val="24"/>
                <w:szCs w:val="24"/>
              </w:rPr>
            </w:pPr>
            <w:r w:rsidRPr="00CE1AA6">
              <w:rPr>
                <w:sz w:val="24"/>
                <w:szCs w:val="24"/>
              </w:rPr>
              <w:t>Has more influence on the project life cycle either through the role or with his past experiences. Sometimes influence would be on daily or weekly activities.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15</w:t>
            </w:r>
          </w:p>
        </w:tc>
        <w:tc>
          <w:tcPr>
            <w:tcW w:w="2811" w:type="dxa"/>
          </w:tcPr>
          <w:p w:rsidR="005E1640" w:rsidRPr="00CE1AA6" w:rsidRDefault="005E1640" w:rsidP="00535BF6">
            <w:pPr>
              <w:jc w:val="both"/>
              <w:rPr>
                <w:sz w:val="24"/>
                <w:szCs w:val="24"/>
              </w:rPr>
            </w:pPr>
            <w:r w:rsidRPr="00CE1AA6">
              <w:rPr>
                <w:sz w:val="24"/>
                <w:szCs w:val="24"/>
              </w:rPr>
              <w:t>QA Manager(S33)</w:t>
            </w:r>
          </w:p>
        </w:tc>
        <w:tc>
          <w:tcPr>
            <w:tcW w:w="1409" w:type="dxa"/>
          </w:tcPr>
          <w:p w:rsidR="005E1640" w:rsidRPr="00CE1AA6" w:rsidRDefault="005E1640" w:rsidP="00535BF6">
            <w:pPr>
              <w:jc w:val="both"/>
              <w:rPr>
                <w:color w:val="FF0000"/>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Importance on the project with respect to the software quality metrics and measurements. Though is not influential with respect to the specifications or development activities, he /she takes responsibility for quality loop holes.</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16</w:t>
            </w:r>
          </w:p>
        </w:tc>
        <w:tc>
          <w:tcPr>
            <w:tcW w:w="2811" w:type="dxa"/>
          </w:tcPr>
          <w:p w:rsidR="005E1640" w:rsidRPr="00CE1AA6" w:rsidRDefault="005E1640" w:rsidP="00535BF6">
            <w:pPr>
              <w:jc w:val="both"/>
              <w:rPr>
                <w:sz w:val="24"/>
                <w:szCs w:val="24"/>
              </w:rPr>
            </w:pPr>
            <w:r w:rsidRPr="00CE1AA6">
              <w:rPr>
                <w:sz w:val="24"/>
                <w:szCs w:val="24"/>
              </w:rPr>
              <w:t>Marketing Manager(S34)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 xml:space="preserve">Drives the project outwards to the market, understands the market and external stakeholder needs and pass on to the engineering team. He ensures that </w:t>
            </w:r>
            <w:r w:rsidRPr="00CE1AA6">
              <w:rPr>
                <w:sz w:val="24"/>
                <w:szCs w:val="24"/>
              </w:rPr>
              <w:lastRenderedPageBreak/>
              <w:t>project is abiding to regulatory requirements as well.</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lastRenderedPageBreak/>
              <w:t>17</w:t>
            </w:r>
          </w:p>
        </w:tc>
        <w:tc>
          <w:tcPr>
            <w:tcW w:w="2811" w:type="dxa"/>
          </w:tcPr>
          <w:p w:rsidR="005E1640" w:rsidRPr="00CE1AA6" w:rsidRDefault="005E1640" w:rsidP="00115477">
            <w:pPr>
              <w:rPr>
                <w:sz w:val="24"/>
                <w:szCs w:val="24"/>
              </w:rPr>
            </w:pPr>
            <w:r w:rsidRPr="00CE1AA6">
              <w:rPr>
                <w:sz w:val="24"/>
                <w:szCs w:val="24"/>
              </w:rPr>
              <w:t>Customer Support Manager(S35)</w:t>
            </w:r>
          </w:p>
        </w:tc>
        <w:tc>
          <w:tcPr>
            <w:tcW w:w="1409" w:type="dxa"/>
          </w:tcPr>
          <w:p w:rsidR="005E1640" w:rsidRPr="00CE1AA6" w:rsidRDefault="005E1640" w:rsidP="00535BF6">
            <w:pPr>
              <w:jc w:val="both"/>
              <w:rPr>
                <w:color w:val="4472C4" w:themeColor="accent5"/>
                <w:sz w:val="24"/>
                <w:szCs w:val="24"/>
              </w:rPr>
            </w:pPr>
            <w:r w:rsidRPr="00CE1AA6">
              <w:rPr>
                <w:color w:val="538135" w:themeColor="accent6" w:themeShade="BF"/>
                <w:sz w:val="24"/>
                <w:szCs w:val="24"/>
              </w:rPr>
              <w:t>Minor</w:t>
            </w:r>
          </w:p>
        </w:tc>
        <w:tc>
          <w:tcPr>
            <w:tcW w:w="4321" w:type="dxa"/>
          </w:tcPr>
          <w:p w:rsidR="005E1640" w:rsidRPr="00CE1AA6" w:rsidRDefault="005E1640" w:rsidP="00535BF6">
            <w:pPr>
              <w:jc w:val="both"/>
              <w:rPr>
                <w:sz w:val="24"/>
                <w:szCs w:val="24"/>
              </w:rPr>
            </w:pPr>
            <w:r w:rsidRPr="00CE1AA6">
              <w:rPr>
                <w:sz w:val="24"/>
                <w:szCs w:val="24"/>
              </w:rPr>
              <w:t xml:space="preserve">Manages a set of customer support executives who addresses the specific needs of the user. </w:t>
            </w:r>
          </w:p>
        </w:tc>
      </w:tr>
      <w:tr w:rsidR="001E6316" w:rsidRPr="00CE1AA6" w:rsidTr="001E6316">
        <w:tc>
          <w:tcPr>
            <w:tcW w:w="1035" w:type="dxa"/>
          </w:tcPr>
          <w:p w:rsidR="001E6316" w:rsidRPr="00CE1AA6" w:rsidRDefault="001E6316" w:rsidP="00535BF6">
            <w:pPr>
              <w:jc w:val="both"/>
              <w:rPr>
                <w:sz w:val="24"/>
                <w:szCs w:val="24"/>
              </w:rPr>
            </w:pPr>
          </w:p>
        </w:tc>
        <w:tc>
          <w:tcPr>
            <w:tcW w:w="2811" w:type="dxa"/>
          </w:tcPr>
          <w:p w:rsidR="001E6316" w:rsidRPr="00CE1AA6" w:rsidRDefault="001E6316" w:rsidP="00535BF6">
            <w:pPr>
              <w:jc w:val="both"/>
              <w:rPr>
                <w:sz w:val="24"/>
                <w:szCs w:val="24"/>
              </w:rPr>
            </w:pPr>
          </w:p>
        </w:tc>
        <w:tc>
          <w:tcPr>
            <w:tcW w:w="1409" w:type="dxa"/>
          </w:tcPr>
          <w:p w:rsidR="001E6316" w:rsidRPr="001E6316" w:rsidRDefault="001E6316" w:rsidP="00535BF6">
            <w:pPr>
              <w:jc w:val="both"/>
              <w:rPr>
                <w:sz w:val="24"/>
                <w:szCs w:val="24"/>
              </w:rPr>
            </w:pPr>
          </w:p>
        </w:tc>
        <w:tc>
          <w:tcPr>
            <w:tcW w:w="4321" w:type="dxa"/>
          </w:tcPr>
          <w:p w:rsidR="001E6316" w:rsidRPr="00CE1AA6" w:rsidRDefault="001E6316" w:rsidP="00535BF6">
            <w:pPr>
              <w:jc w:val="both"/>
              <w:rPr>
                <w:sz w:val="24"/>
                <w:szCs w:val="24"/>
              </w:rPr>
            </w:pP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18</w:t>
            </w:r>
          </w:p>
        </w:tc>
        <w:tc>
          <w:tcPr>
            <w:tcW w:w="2811" w:type="dxa"/>
          </w:tcPr>
          <w:p w:rsidR="005E1640" w:rsidRPr="00CE1AA6" w:rsidRDefault="005E1640" w:rsidP="00535BF6">
            <w:pPr>
              <w:jc w:val="both"/>
              <w:rPr>
                <w:sz w:val="24"/>
                <w:szCs w:val="24"/>
              </w:rPr>
            </w:pPr>
            <w:r w:rsidRPr="00CE1AA6">
              <w:rPr>
                <w:sz w:val="24"/>
                <w:szCs w:val="24"/>
              </w:rPr>
              <w:t>Third Party(S4)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They are importance in the overall outcome of the project, not all third party stakeholders will have same influence on the project.</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19</w:t>
            </w:r>
          </w:p>
        </w:tc>
        <w:tc>
          <w:tcPr>
            <w:tcW w:w="2811" w:type="dxa"/>
          </w:tcPr>
          <w:p w:rsidR="005E1640" w:rsidRPr="00CE1AA6" w:rsidRDefault="008300C6" w:rsidP="00535BF6">
            <w:pPr>
              <w:jc w:val="both"/>
              <w:rPr>
                <w:sz w:val="24"/>
                <w:szCs w:val="24"/>
              </w:rPr>
            </w:pPr>
            <w:r>
              <w:rPr>
                <w:sz w:val="24"/>
                <w:szCs w:val="24"/>
              </w:rPr>
              <w:t xml:space="preserve">Vendor </w:t>
            </w:r>
            <w:r w:rsidR="005E1640" w:rsidRPr="00CE1AA6">
              <w:rPr>
                <w:sz w:val="24"/>
                <w:szCs w:val="24"/>
              </w:rPr>
              <w:t>Hardware(S41)</w:t>
            </w:r>
          </w:p>
        </w:tc>
        <w:tc>
          <w:tcPr>
            <w:tcW w:w="1409" w:type="dxa"/>
          </w:tcPr>
          <w:p w:rsidR="005E1640" w:rsidRPr="00CE1AA6" w:rsidRDefault="005E1640" w:rsidP="00535BF6">
            <w:pPr>
              <w:jc w:val="both"/>
              <w:rPr>
                <w:color w:val="538135" w:themeColor="accent6" w:themeShade="BF"/>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 xml:space="preserve">The vendor who provides the necessary </w:t>
            </w:r>
            <w:del w:id="53" w:author="umroot" w:date="2015-05-17T08:30:00Z">
              <w:r w:rsidRPr="00CE1AA6" w:rsidDel="0012764C">
                <w:rPr>
                  <w:sz w:val="24"/>
                  <w:szCs w:val="24"/>
                </w:rPr>
                <w:delText>equipments</w:delText>
              </w:r>
            </w:del>
            <w:ins w:id="54" w:author="umroot" w:date="2015-05-17T08:30:00Z">
              <w:r w:rsidR="0012764C" w:rsidRPr="00CE1AA6">
                <w:rPr>
                  <w:sz w:val="24"/>
                  <w:szCs w:val="24"/>
                </w:rPr>
                <w:t>equipment</w:t>
              </w:r>
            </w:ins>
            <w:r w:rsidRPr="00CE1AA6">
              <w:rPr>
                <w:sz w:val="24"/>
                <w:szCs w:val="24"/>
              </w:rPr>
              <w:t xml:space="preserve"> for the TVM. Any delays from this stakeholder will have an impact on the project however the influence on the project outcome is minimal. It is the responsibility of the marketing manager to identify the appropriate vendor.</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20</w:t>
            </w:r>
          </w:p>
        </w:tc>
        <w:tc>
          <w:tcPr>
            <w:tcW w:w="2811" w:type="dxa"/>
          </w:tcPr>
          <w:p w:rsidR="005E1640" w:rsidRPr="00CE1AA6" w:rsidRDefault="005E1640" w:rsidP="00535BF6">
            <w:pPr>
              <w:jc w:val="both"/>
              <w:rPr>
                <w:sz w:val="24"/>
                <w:szCs w:val="24"/>
              </w:rPr>
            </w:pPr>
            <w:r w:rsidRPr="00CE1AA6">
              <w:rPr>
                <w:sz w:val="24"/>
                <w:szCs w:val="24"/>
              </w:rPr>
              <w:t>Vendor EPPS(S42)</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 electronic payment processing system used to process payments to the registered and non-registered users who are issued tickets / reload of card from the respective user financial institution.</w:t>
            </w:r>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21</w:t>
            </w:r>
          </w:p>
        </w:tc>
        <w:tc>
          <w:tcPr>
            <w:tcW w:w="2811" w:type="dxa"/>
          </w:tcPr>
          <w:p w:rsidR="005E1640" w:rsidRPr="00CE1AA6" w:rsidRDefault="005E1640" w:rsidP="00535BF6">
            <w:pPr>
              <w:jc w:val="both"/>
              <w:rPr>
                <w:sz w:val="24"/>
                <w:szCs w:val="24"/>
              </w:rPr>
            </w:pPr>
            <w:r w:rsidRPr="00CE1AA6">
              <w:rPr>
                <w:sz w:val="24"/>
                <w:szCs w:val="24"/>
              </w:rPr>
              <w:t>Vendor IVS(S43)</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The Identity verification system is used to verify the registered user identity to prevent misuse of their cards.</w:t>
            </w:r>
            <w:ins w:id="55" w:author="umroot" w:date="2015-05-17T08:25:00Z">
              <w:r w:rsidR="0012764C">
                <w:rPr>
                  <w:sz w:val="24"/>
                  <w:szCs w:val="24"/>
                </w:rPr>
                <w:t xml:space="preserve"> Interesting.</w:t>
              </w:r>
            </w:ins>
          </w:p>
        </w:tc>
      </w:tr>
      <w:tr w:rsidR="005E1640" w:rsidRPr="00CE1AA6" w:rsidTr="001E6316">
        <w:tc>
          <w:tcPr>
            <w:tcW w:w="1035" w:type="dxa"/>
          </w:tcPr>
          <w:p w:rsidR="005E1640" w:rsidRPr="00CE1AA6" w:rsidRDefault="005E1640" w:rsidP="00535BF6">
            <w:pPr>
              <w:jc w:val="both"/>
              <w:rPr>
                <w:sz w:val="24"/>
                <w:szCs w:val="24"/>
              </w:rPr>
            </w:pPr>
            <w:r w:rsidRPr="00CE1AA6">
              <w:rPr>
                <w:sz w:val="24"/>
                <w:szCs w:val="24"/>
              </w:rPr>
              <w:t>22</w:t>
            </w:r>
          </w:p>
        </w:tc>
        <w:tc>
          <w:tcPr>
            <w:tcW w:w="2811" w:type="dxa"/>
          </w:tcPr>
          <w:p w:rsidR="005E1640" w:rsidRPr="00CE1AA6" w:rsidRDefault="005E1640" w:rsidP="00535BF6">
            <w:pPr>
              <w:jc w:val="both"/>
              <w:rPr>
                <w:sz w:val="24"/>
                <w:szCs w:val="24"/>
              </w:rPr>
            </w:pPr>
            <w:r w:rsidRPr="00CE1AA6">
              <w:rPr>
                <w:sz w:val="24"/>
                <w:szCs w:val="24"/>
              </w:rPr>
              <w:t>Regulator(S44)</w:t>
            </w:r>
          </w:p>
        </w:tc>
        <w:tc>
          <w:tcPr>
            <w:tcW w:w="1409" w:type="dxa"/>
          </w:tcPr>
          <w:p w:rsidR="005E1640" w:rsidRPr="00CE1AA6" w:rsidRDefault="005E1640" w:rsidP="00535BF6">
            <w:pPr>
              <w:jc w:val="both"/>
              <w:rPr>
                <w:color w:val="4472C4" w:themeColor="accent5"/>
                <w:sz w:val="24"/>
                <w:szCs w:val="24"/>
              </w:rPr>
            </w:pPr>
            <w:r w:rsidRPr="00CE1AA6">
              <w:rPr>
                <w:color w:val="4472C4" w:themeColor="accent5"/>
                <w:sz w:val="24"/>
                <w:szCs w:val="24"/>
              </w:rPr>
              <w:t>Major</w:t>
            </w:r>
          </w:p>
        </w:tc>
        <w:tc>
          <w:tcPr>
            <w:tcW w:w="4321" w:type="dxa"/>
          </w:tcPr>
          <w:p w:rsidR="005E1640" w:rsidRPr="00CE1AA6" w:rsidRDefault="005E1640" w:rsidP="00535BF6">
            <w:pPr>
              <w:jc w:val="both"/>
              <w:rPr>
                <w:sz w:val="24"/>
                <w:szCs w:val="24"/>
              </w:rPr>
            </w:pPr>
            <w:r w:rsidRPr="00CE1AA6">
              <w:rPr>
                <w:sz w:val="24"/>
                <w:szCs w:val="24"/>
              </w:rPr>
              <w:t>Regulator has major influence in the project, but not importance as he is a neutral body. The changes in regulatory requirements might have significant impact in the project.</w:t>
            </w:r>
          </w:p>
        </w:tc>
      </w:tr>
    </w:tbl>
    <w:p w:rsidR="00CD0B8C" w:rsidRDefault="00CD0B8C" w:rsidP="00E968D1">
      <w:pPr>
        <w:jc w:val="both"/>
      </w:pPr>
    </w:p>
    <w:p w:rsidR="00CD0B8C" w:rsidRPr="00CD0B8C" w:rsidRDefault="00CD0B8C" w:rsidP="00E968D1">
      <w:pPr>
        <w:jc w:val="both"/>
        <w:rPr>
          <w:b/>
        </w:rPr>
      </w:pPr>
      <w:r w:rsidRPr="00CD0B8C">
        <w:rPr>
          <w:b/>
        </w:rPr>
        <w:t>Table 3 – List of all negative stake holders and their priorities</w:t>
      </w:r>
    </w:p>
    <w:tbl>
      <w:tblPr>
        <w:tblStyle w:val="TableGrid"/>
        <w:tblW w:w="0" w:type="auto"/>
        <w:tblLook w:val="04A0" w:firstRow="1" w:lastRow="0" w:firstColumn="1" w:lastColumn="0" w:noHBand="0" w:noVBand="1"/>
      </w:tblPr>
      <w:tblGrid>
        <w:gridCol w:w="1034"/>
        <w:gridCol w:w="2805"/>
        <w:gridCol w:w="1409"/>
        <w:gridCol w:w="4328"/>
      </w:tblGrid>
      <w:tr w:rsidR="00CD0B8C" w:rsidRPr="00784D80" w:rsidTr="001E6316">
        <w:tc>
          <w:tcPr>
            <w:tcW w:w="1034" w:type="dxa"/>
          </w:tcPr>
          <w:p w:rsidR="00CD0B8C" w:rsidRPr="00784D80" w:rsidRDefault="00CD0B8C" w:rsidP="00CD0B8C">
            <w:pPr>
              <w:jc w:val="center"/>
              <w:rPr>
                <w:b/>
                <w:sz w:val="24"/>
                <w:szCs w:val="24"/>
              </w:rPr>
            </w:pPr>
            <w:r w:rsidRPr="00784D80">
              <w:rPr>
                <w:b/>
                <w:sz w:val="24"/>
                <w:szCs w:val="24"/>
              </w:rPr>
              <w:t>Serial Number</w:t>
            </w:r>
          </w:p>
        </w:tc>
        <w:tc>
          <w:tcPr>
            <w:tcW w:w="2805" w:type="dxa"/>
          </w:tcPr>
          <w:p w:rsidR="00CD0B8C" w:rsidRPr="00784D80" w:rsidRDefault="00CD0B8C" w:rsidP="00CD0B8C">
            <w:pPr>
              <w:jc w:val="center"/>
              <w:rPr>
                <w:b/>
                <w:sz w:val="24"/>
                <w:szCs w:val="24"/>
              </w:rPr>
            </w:pPr>
            <w:r w:rsidRPr="00784D80">
              <w:rPr>
                <w:b/>
                <w:sz w:val="24"/>
                <w:szCs w:val="24"/>
              </w:rPr>
              <w:t>Stake Holder(ID)</w:t>
            </w:r>
          </w:p>
        </w:tc>
        <w:tc>
          <w:tcPr>
            <w:tcW w:w="1409" w:type="dxa"/>
          </w:tcPr>
          <w:p w:rsidR="00CD0B8C" w:rsidRPr="00784D80" w:rsidRDefault="00CD0B8C" w:rsidP="00CD0B8C">
            <w:pPr>
              <w:jc w:val="center"/>
              <w:rPr>
                <w:b/>
                <w:sz w:val="24"/>
                <w:szCs w:val="24"/>
              </w:rPr>
            </w:pPr>
            <w:r w:rsidRPr="00784D80">
              <w:rPr>
                <w:b/>
                <w:sz w:val="24"/>
                <w:szCs w:val="24"/>
              </w:rPr>
              <w:t>Priority</w:t>
            </w:r>
          </w:p>
        </w:tc>
        <w:tc>
          <w:tcPr>
            <w:tcW w:w="4328" w:type="dxa"/>
          </w:tcPr>
          <w:p w:rsidR="00CD0B8C" w:rsidRPr="00784D80" w:rsidRDefault="00CD0B8C" w:rsidP="00CD0B8C">
            <w:pPr>
              <w:jc w:val="center"/>
              <w:rPr>
                <w:b/>
                <w:sz w:val="24"/>
                <w:szCs w:val="24"/>
              </w:rPr>
            </w:pPr>
            <w:r w:rsidRPr="00784D80">
              <w:rPr>
                <w:b/>
                <w:sz w:val="24"/>
                <w:szCs w:val="24"/>
              </w:rPr>
              <w:t>Justification</w:t>
            </w:r>
          </w:p>
        </w:tc>
      </w:tr>
      <w:tr w:rsidR="00CD0B8C" w:rsidRPr="00784D80" w:rsidTr="001E6316">
        <w:tc>
          <w:tcPr>
            <w:tcW w:w="1034" w:type="dxa"/>
          </w:tcPr>
          <w:p w:rsidR="00CD0B8C" w:rsidRPr="00784D80" w:rsidRDefault="00CD0B8C" w:rsidP="00E968D1">
            <w:pPr>
              <w:jc w:val="both"/>
              <w:rPr>
                <w:sz w:val="24"/>
                <w:szCs w:val="24"/>
              </w:rPr>
            </w:pPr>
            <w:r w:rsidRPr="00784D80">
              <w:rPr>
                <w:sz w:val="24"/>
                <w:szCs w:val="24"/>
              </w:rPr>
              <w:t>1</w:t>
            </w:r>
          </w:p>
        </w:tc>
        <w:tc>
          <w:tcPr>
            <w:tcW w:w="2805" w:type="dxa"/>
          </w:tcPr>
          <w:p w:rsidR="00CD0B8C" w:rsidRPr="00784D80" w:rsidRDefault="00CD0B8C" w:rsidP="00E968D1">
            <w:pPr>
              <w:jc w:val="both"/>
              <w:rPr>
                <w:sz w:val="24"/>
                <w:szCs w:val="24"/>
              </w:rPr>
            </w:pPr>
            <w:r w:rsidRPr="00784D80">
              <w:rPr>
                <w:sz w:val="24"/>
                <w:szCs w:val="24"/>
              </w:rPr>
              <w:t xml:space="preserve">Negative </w:t>
            </w:r>
            <w:r w:rsidRPr="0012764C">
              <w:rPr>
                <w:color w:val="FF0000"/>
                <w:sz w:val="24"/>
                <w:szCs w:val="24"/>
                <w:rPrChange w:id="56" w:author="umroot" w:date="2015-05-17T08:25:00Z">
                  <w:rPr>
                    <w:sz w:val="24"/>
                    <w:szCs w:val="24"/>
                  </w:rPr>
                </w:rPrChange>
              </w:rPr>
              <w:t>Stake Holder</w:t>
            </w:r>
            <w:r w:rsidRPr="00784D80">
              <w:rPr>
                <w:sz w:val="24"/>
                <w:szCs w:val="24"/>
              </w:rPr>
              <w:t>(S5)</w:t>
            </w:r>
          </w:p>
        </w:tc>
        <w:tc>
          <w:tcPr>
            <w:tcW w:w="1409" w:type="dxa"/>
          </w:tcPr>
          <w:p w:rsidR="00CD0B8C" w:rsidRPr="00784D80" w:rsidRDefault="00CD0B8C" w:rsidP="00E968D1">
            <w:pPr>
              <w:jc w:val="both"/>
              <w:rPr>
                <w:color w:val="FF0000"/>
                <w:sz w:val="24"/>
                <w:szCs w:val="24"/>
              </w:rPr>
            </w:pPr>
            <w:r w:rsidRPr="00784D80">
              <w:rPr>
                <w:color w:val="FF0000"/>
                <w:sz w:val="24"/>
                <w:szCs w:val="24"/>
              </w:rPr>
              <w:t>Critical</w:t>
            </w:r>
          </w:p>
        </w:tc>
        <w:tc>
          <w:tcPr>
            <w:tcW w:w="4328" w:type="dxa"/>
          </w:tcPr>
          <w:p w:rsidR="00CD0B8C" w:rsidRPr="00784D80" w:rsidRDefault="00C27D3E" w:rsidP="00E968D1">
            <w:pPr>
              <w:jc w:val="both"/>
              <w:rPr>
                <w:sz w:val="24"/>
                <w:szCs w:val="24"/>
              </w:rPr>
            </w:pPr>
            <w:r w:rsidRPr="00784D80">
              <w:rPr>
                <w:sz w:val="24"/>
                <w:szCs w:val="24"/>
              </w:rPr>
              <w:t>The impact the system from safety and security aspects. As is the need of any software, security is one major aspect which cannot be compromised.</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t>2</w:t>
            </w:r>
          </w:p>
        </w:tc>
        <w:tc>
          <w:tcPr>
            <w:tcW w:w="2805" w:type="dxa"/>
          </w:tcPr>
          <w:p w:rsidR="00CD0B8C" w:rsidRPr="00784D80" w:rsidRDefault="00C27D3E" w:rsidP="00E968D1">
            <w:pPr>
              <w:jc w:val="both"/>
              <w:rPr>
                <w:sz w:val="24"/>
                <w:szCs w:val="24"/>
              </w:rPr>
            </w:pPr>
            <w:r w:rsidRPr="00784D80">
              <w:rPr>
                <w:sz w:val="24"/>
                <w:szCs w:val="24"/>
              </w:rPr>
              <w:t>Malicious</w:t>
            </w:r>
            <w:r w:rsidR="00A20E6B" w:rsidRPr="00784D80">
              <w:rPr>
                <w:sz w:val="24"/>
                <w:szCs w:val="24"/>
              </w:rPr>
              <w:t xml:space="preserve"> </w:t>
            </w:r>
            <w:r w:rsidRPr="00784D80">
              <w:rPr>
                <w:sz w:val="24"/>
                <w:szCs w:val="24"/>
              </w:rPr>
              <w:t>User(S51)</w:t>
            </w:r>
          </w:p>
        </w:tc>
        <w:tc>
          <w:tcPr>
            <w:tcW w:w="1409" w:type="dxa"/>
          </w:tcPr>
          <w:p w:rsidR="00CD0B8C" w:rsidRPr="00784D80" w:rsidRDefault="00C27D3E" w:rsidP="00E968D1">
            <w:pPr>
              <w:jc w:val="both"/>
              <w:rPr>
                <w:color w:val="FF0000"/>
                <w:sz w:val="24"/>
                <w:szCs w:val="24"/>
              </w:rPr>
            </w:pPr>
            <w:r w:rsidRPr="00784D80">
              <w:rPr>
                <w:color w:val="FF0000"/>
                <w:sz w:val="24"/>
                <w:szCs w:val="24"/>
              </w:rPr>
              <w:t>Critical</w:t>
            </w:r>
          </w:p>
        </w:tc>
        <w:tc>
          <w:tcPr>
            <w:tcW w:w="4328" w:type="dxa"/>
          </w:tcPr>
          <w:p w:rsidR="00C27D3E" w:rsidRPr="00784D80" w:rsidRDefault="00C27D3E" w:rsidP="00C27D3E">
            <w:pPr>
              <w:jc w:val="both"/>
              <w:rPr>
                <w:sz w:val="24"/>
                <w:szCs w:val="24"/>
              </w:rPr>
            </w:pPr>
            <w:r w:rsidRPr="00784D80">
              <w:rPr>
                <w:sz w:val="24"/>
                <w:szCs w:val="24"/>
              </w:rPr>
              <w:t>User who tries to operate TVM with a false/fake information/identity, for example using fake credit cards, fake transit cards to achieve not legitimate purpose.</w:t>
            </w:r>
            <w:ins w:id="57" w:author="umroot" w:date="2015-05-17T08:31:00Z">
              <w:r w:rsidR="0012764C">
                <w:rPr>
                  <w:sz w:val="24"/>
                  <w:szCs w:val="24"/>
                </w:rPr>
                <w:t xml:space="preserve"> OK.</w:t>
              </w:r>
            </w:ins>
          </w:p>
          <w:p w:rsidR="00CD0B8C" w:rsidRPr="00784D80" w:rsidRDefault="00C27D3E" w:rsidP="00C27D3E">
            <w:pPr>
              <w:jc w:val="both"/>
              <w:rPr>
                <w:sz w:val="24"/>
                <w:szCs w:val="24"/>
              </w:rPr>
            </w:pPr>
            <w:r w:rsidRPr="00784D80">
              <w:rPr>
                <w:sz w:val="24"/>
                <w:szCs w:val="24"/>
              </w:rPr>
              <w:t xml:space="preserve">The system need to identify and handle </w:t>
            </w:r>
            <w:r w:rsidRPr="00784D80">
              <w:rPr>
                <w:sz w:val="24"/>
                <w:szCs w:val="24"/>
              </w:rPr>
              <w:lastRenderedPageBreak/>
              <w:t>them with utmost care failing which will lead to financial lost to the company managing the TVM</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lastRenderedPageBreak/>
              <w:t>3</w:t>
            </w:r>
          </w:p>
        </w:tc>
        <w:tc>
          <w:tcPr>
            <w:tcW w:w="2805" w:type="dxa"/>
          </w:tcPr>
          <w:p w:rsidR="00CD0B8C" w:rsidRPr="00784D80" w:rsidRDefault="00C27D3E" w:rsidP="00E968D1">
            <w:pPr>
              <w:jc w:val="both"/>
              <w:rPr>
                <w:sz w:val="24"/>
                <w:szCs w:val="24"/>
              </w:rPr>
            </w:pPr>
            <w:r w:rsidRPr="00784D80">
              <w:rPr>
                <w:sz w:val="24"/>
                <w:szCs w:val="24"/>
              </w:rPr>
              <w:t>Vandals(S52)</w:t>
            </w:r>
          </w:p>
        </w:tc>
        <w:tc>
          <w:tcPr>
            <w:tcW w:w="1409" w:type="dxa"/>
          </w:tcPr>
          <w:p w:rsidR="00CD0B8C" w:rsidRPr="00784D80" w:rsidRDefault="00FB0BAD" w:rsidP="00E968D1">
            <w:pPr>
              <w:jc w:val="both"/>
              <w:rPr>
                <w:color w:val="538135" w:themeColor="accent6" w:themeShade="BF"/>
                <w:sz w:val="24"/>
                <w:szCs w:val="24"/>
              </w:rPr>
            </w:pPr>
            <w:r w:rsidRPr="00784D80">
              <w:rPr>
                <w:color w:val="538135" w:themeColor="accent6" w:themeShade="BF"/>
                <w:sz w:val="24"/>
                <w:szCs w:val="24"/>
              </w:rPr>
              <w:t>Minor</w:t>
            </w:r>
          </w:p>
        </w:tc>
        <w:tc>
          <w:tcPr>
            <w:tcW w:w="4328" w:type="dxa"/>
          </w:tcPr>
          <w:p w:rsidR="00C27D3E" w:rsidRPr="00784D80" w:rsidRDefault="00C27D3E" w:rsidP="00C27D3E">
            <w:pPr>
              <w:jc w:val="both"/>
              <w:rPr>
                <w:sz w:val="24"/>
                <w:szCs w:val="24"/>
              </w:rPr>
            </w:pPr>
            <w:r w:rsidRPr="00784D80">
              <w:rPr>
                <w:sz w:val="24"/>
                <w:szCs w:val="24"/>
              </w:rPr>
              <w:t>Users who can cause physical damage to the TVM.</w:t>
            </w:r>
          </w:p>
          <w:p w:rsidR="00C27D3E" w:rsidRPr="00784D80" w:rsidRDefault="00C27D3E" w:rsidP="00C27D3E">
            <w:pPr>
              <w:jc w:val="both"/>
              <w:rPr>
                <w:sz w:val="24"/>
                <w:szCs w:val="24"/>
              </w:rPr>
            </w:pPr>
            <w:r w:rsidRPr="00784D80">
              <w:rPr>
                <w:sz w:val="24"/>
                <w:szCs w:val="24"/>
              </w:rPr>
              <w:t>Though this doesn't happen quite frequently, adequate protection should be in place to ensure that TVM cannot be damaged, by a single or small group of people.</w:t>
            </w:r>
          </w:p>
          <w:p w:rsidR="00CD0B8C" w:rsidRPr="00784D80" w:rsidRDefault="00C27D3E" w:rsidP="00C27D3E">
            <w:pPr>
              <w:jc w:val="both"/>
              <w:rPr>
                <w:sz w:val="24"/>
                <w:szCs w:val="24"/>
              </w:rPr>
            </w:pPr>
            <w:r w:rsidRPr="00784D80">
              <w:rPr>
                <w:sz w:val="24"/>
                <w:szCs w:val="24"/>
              </w:rPr>
              <w:t>But this is more of an environment and social problem, rather than a software problem by itself.</w:t>
            </w:r>
            <w:r w:rsidR="007722CA" w:rsidRPr="00784D80">
              <w:rPr>
                <w:sz w:val="24"/>
                <w:szCs w:val="24"/>
              </w:rPr>
              <w:t xml:space="preserve"> They do not have much importance or influence on the software system.</w:t>
            </w:r>
          </w:p>
        </w:tc>
      </w:tr>
      <w:tr w:rsidR="00CD0B8C" w:rsidRPr="00784D80" w:rsidTr="001E6316">
        <w:tc>
          <w:tcPr>
            <w:tcW w:w="1034" w:type="dxa"/>
          </w:tcPr>
          <w:p w:rsidR="00CD0B8C" w:rsidRPr="00784D80" w:rsidRDefault="00C27D3E" w:rsidP="00E968D1">
            <w:pPr>
              <w:jc w:val="both"/>
              <w:rPr>
                <w:sz w:val="24"/>
                <w:szCs w:val="24"/>
              </w:rPr>
            </w:pPr>
            <w:r w:rsidRPr="00784D80">
              <w:rPr>
                <w:sz w:val="24"/>
                <w:szCs w:val="24"/>
              </w:rPr>
              <w:t>4</w:t>
            </w:r>
          </w:p>
        </w:tc>
        <w:tc>
          <w:tcPr>
            <w:tcW w:w="2805" w:type="dxa"/>
          </w:tcPr>
          <w:p w:rsidR="00CD0B8C" w:rsidRPr="00784D80" w:rsidRDefault="00C27D3E" w:rsidP="00E968D1">
            <w:pPr>
              <w:jc w:val="both"/>
              <w:rPr>
                <w:sz w:val="24"/>
                <w:szCs w:val="24"/>
              </w:rPr>
            </w:pPr>
            <w:r w:rsidRPr="00784D80">
              <w:rPr>
                <w:sz w:val="24"/>
                <w:szCs w:val="24"/>
              </w:rPr>
              <w:t xml:space="preserve">Human </w:t>
            </w:r>
            <w:proofErr w:type="spellStart"/>
            <w:r w:rsidRPr="00784D80">
              <w:rPr>
                <w:sz w:val="24"/>
                <w:szCs w:val="24"/>
              </w:rPr>
              <w:t>Mis</w:t>
            </w:r>
            <w:proofErr w:type="spellEnd"/>
            <w:r w:rsidR="00A20E6B" w:rsidRPr="00784D80">
              <w:rPr>
                <w:sz w:val="24"/>
                <w:szCs w:val="24"/>
              </w:rPr>
              <w:t>-</w:t>
            </w:r>
            <w:r w:rsidRPr="00784D80">
              <w:rPr>
                <w:sz w:val="24"/>
                <w:szCs w:val="24"/>
              </w:rPr>
              <w:t>user(S53)</w:t>
            </w:r>
          </w:p>
        </w:tc>
        <w:tc>
          <w:tcPr>
            <w:tcW w:w="1409" w:type="dxa"/>
          </w:tcPr>
          <w:p w:rsidR="00CD0B8C" w:rsidRPr="00784D80" w:rsidRDefault="00C27D3E" w:rsidP="00E968D1">
            <w:pPr>
              <w:jc w:val="both"/>
              <w:rPr>
                <w:color w:val="538135" w:themeColor="accent6" w:themeShade="BF"/>
                <w:sz w:val="24"/>
                <w:szCs w:val="24"/>
              </w:rPr>
            </w:pPr>
            <w:r w:rsidRPr="00784D80">
              <w:rPr>
                <w:color w:val="538135" w:themeColor="accent6" w:themeShade="BF"/>
                <w:sz w:val="24"/>
                <w:szCs w:val="24"/>
              </w:rPr>
              <w:t>Minor</w:t>
            </w:r>
          </w:p>
        </w:tc>
        <w:tc>
          <w:tcPr>
            <w:tcW w:w="4328" w:type="dxa"/>
          </w:tcPr>
          <w:p w:rsidR="00C27D3E" w:rsidRPr="00784D80" w:rsidRDefault="00C27D3E" w:rsidP="00C27D3E">
            <w:pPr>
              <w:jc w:val="both"/>
              <w:rPr>
                <w:sz w:val="24"/>
                <w:szCs w:val="24"/>
              </w:rPr>
            </w:pPr>
            <w:r w:rsidRPr="00784D80">
              <w:rPr>
                <w:sz w:val="24"/>
                <w:szCs w:val="24"/>
              </w:rPr>
              <w:t>A person who is trying to use TVM without the knowledge of how-to.</w:t>
            </w:r>
          </w:p>
          <w:p w:rsidR="00CD0B8C" w:rsidRPr="00784D80" w:rsidRDefault="00C27D3E" w:rsidP="00C27D3E">
            <w:pPr>
              <w:jc w:val="both"/>
              <w:rPr>
                <w:sz w:val="24"/>
                <w:szCs w:val="24"/>
              </w:rPr>
            </w:pPr>
            <w:r w:rsidRPr="00784D80">
              <w:rPr>
                <w:sz w:val="24"/>
                <w:szCs w:val="24"/>
              </w:rPr>
              <w:t xml:space="preserve">The software should be intelligent enough to identify such users and guide them to proper use. Proper error indications are required to make the novice user understand </w:t>
            </w:r>
            <w:r w:rsidRPr="0012764C">
              <w:rPr>
                <w:color w:val="FF0000"/>
                <w:sz w:val="24"/>
                <w:szCs w:val="24"/>
                <w:rPrChange w:id="58" w:author="umroot" w:date="2015-05-17T08:25:00Z">
                  <w:rPr>
                    <w:sz w:val="24"/>
                    <w:szCs w:val="24"/>
                  </w:rPr>
                </w:rPrChange>
              </w:rPr>
              <w:t>his</w:t>
            </w:r>
            <w:r w:rsidRPr="00784D80">
              <w:rPr>
                <w:sz w:val="24"/>
                <w:szCs w:val="24"/>
              </w:rPr>
              <w:t xml:space="preserve"> mistakes.</w:t>
            </w:r>
          </w:p>
        </w:tc>
      </w:tr>
    </w:tbl>
    <w:p w:rsidR="00CD0B8C" w:rsidRDefault="00CD0B8C" w:rsidP="00E968D1">
      <w:pPr>
        <w:jc w:val="both"/>
      </w:pPr>
    </w:p>
    <w:p w:rsidR="00E968D1" w:rsidRPr="00E968D1" w:rsidRDefault="00E968D1" w:rsidP="00E968D1">
      <w:pPr>
        <w:jc w:val="both"/>
      </w:pPr>
    </w:p>
    <w:p w:rsidR="008603FD" w:rsidRPr="006E3D83" w:rsidRDefault="008603FD" w:rsidP="008603FD">
      <w:pPr>
        <w:pStyle w:val="ListParagraph"/>
      </w:pPr>
      <w:r w:rsidRPr="006E3D83">
        <w:br w:type="page"/>
      </w:r>
    </w:p>
    <w:p w:rsidR="00893FDD" w:rsidRPr="00893FDD" w:rsidRDefault="00893FDD" w:rsidP="00893FDD">
      <w:pPr>
        <w:pStyle w:val="Heading1"/>
        <w:rPr>
          <w:rFonts w:asciiTheme="minorHAnsi" w:hAnsiTheme="minorHAnsi"/>
          <w:sz w:val="8"/>
          <w:szCs w:val="8"/>
        </w:rPr>
      </w:pPr>
      <w:bookmarkStart w:id="59" w:name="_Toc419377482"/>
    </w:p>
    <w:p w:rsidR="008603FD" w:rsidRPr="006E3D83" w:rsidRDefault="008603FD" w:rsidP="00CB103C">
      <w:pPr>
        <w:pStyle w:val="Heading1"/>
        <w:numPr>
          <w:ilvl w:val="0"/>
          <w:numId w:val="1"/>
        </w:numPr>
        <w:ind w:left="0"/>
        <w:rPr>
          <w:rFonts w:asciiTheme="minorHAnsi" w:hAnsiTheme="minorHAnsi"/>
        </w:rPr>
      </w:pPr>
      <w:r w:rsidRPr="006E3D83">
        <w:rPr>
          <w:rFonts w:asciiTheme="minorHAnsi" w:hAnsiTheme="minorHAnsi"/>
        </w:rPr>
        <w:t>Team Member-Responsibility Table</w:t>
      </w:r>
      <w:bookmarkEnd w:id="59"/>
    </w:p>
    <w:p w:rsidR="00316DFA" w:rsidRDefault="00316DFA" w:rsidP="00334ECC"/>
    <w:p w:rsidR="00316DFA" w:rsidRDefault="007D7734" w:rsidP="007D7734">
      <w:pPr>
        <w:tabs>
          <w:tab w:val="left" w:pos="2010"/>
        </w:tabs>
      </w:pPr>
      <w:r>
        <w:tab/>
      </w:r>
    </w:p>
    <w:tbl>
      <w:tblPr>
        <w:tblStyle w:val="TableGrid"/>
        <w:tblW w:w="0" w:type="auto"/>
        <w:tblLook w:val="04A0" w:firstRow="1" w:lastRow="0" w:firstColumn="1" w:lastColumn="0" w:noHBand="0" w:noVBand="1"/>
      </w:tblPr>
      <w:tblGrid>
        <w:gridCol w:w="2547"/>
        <w:gridCol w:w="6803"/>
      </w:tblGrid>
      <w:tr w:rsidR="00316DFA" w:rsidRPr="004E4D81" w:rsidTr="00422355">
        <w:tc>
          <w:tcPr>
            <w:tcW w:w="2547" w:type="dxa"/>
          </w:tcPr>
          <w:p w:rsidR="00316DFA" w:rsidRPr="004E4D81" w:rsidRDefault="00E20624" w:rsidP="00E20624">
            <w:pPr>
              <w:jc w:val="center"/>
              <w:rPr>
                <w:b/>
                <w:sz w:val="24"/>
                <w:szCs w:val="24"/>
              </w:rPr>
            </w:pPr>
            <w:r w:rsidRPr="004E4D81">
              <w:rPr>
                <w:b/>
                <w:sz w:val="24"/>
                <w:szCs w:val="24"/>
              </w:rPr>
              <w:t>Team Member</w:t>
            </w:r>
          </w:p>
        </w:tc>
        <w:tc>
          <w:tcPr>
            <w:tcW w:w="6803" w:type="dxa"/>
          </w:tcPr>
          <w:p w:rsidR="00316DFA" w:rsidRPr="004E4D81" w:rsidRDefault="00E20624" w:rsidP="00E20624">
            <w:pPr>
              <w:jc w:val="center"/>
              <w:rPr>
                <w:b/>
                <w:sz w:val="24"/>
                <w:szCs w:val="24"/>
              </w:rPr>
            </w:pPr>
            <w:r w:rsidRPr="004E4D81">
              <w:rPr>
                <w:b/>
                <w:sz w:val="24"/>
                <w:szCs w:val="24"/>
              </w:rPr>
              <w:t>Details of Responsibilities</w:t>
            </w:r>
          </w:p>
        </w:tc>
      </w:tr>
      <w:tr w:rsidR="00316DFA" w:rsidRPr="004E4D81" w:rsidTr="00710483">
        <w:trPr>
          <w:trHeight w:val="663"/>
        </w:trPr>
        <w:tc>
          <w:tcPr>
            <w:tcW w:w="2547" w:type="dxa"/>
          </w:tcPr>
          <w:p w:rsidR="00316DFA" w:rsidRPr="004E4D81" w:rsidRDefault="00FA404A" w:rsidP="00334ECC">
            <w:pPr>
              <w:rPr>
                <w:sz w:val="24"/>
                <w:szCs w:val="24"/>
              </w:rPr>
            </w:pPr>
            <w:proofErr w:type="spellStart"/>
            <w:r w:rsidRPr="004E4D81">
              <w:rPr>
                <w:sz w:val="24"/>
                <w:szCs w:val="24"/>
              </w:rPr>
              <w:t>Babak</w:t>
            </w:r>
            <w:proofErr w:type="spellEnd"/>
            <w:r w:rsidRPr="004E4D81">
              <w:rPr>
                <w:sz w:val="24"/>
                <w:szCs w:val="24"/>
              </w:rPr>
              <w:t xml:space="preserve"> </w:t>
            </w:r>
            <w:proofErr w:type="spellStart"/>
            <w:r w:rsidRPr="004E4D81">
              <w:rPr>
                <w:sz w:val="24"/>
                <w:szCs w:val="24"/>
              </w:rPr>
              <w:t>Boroujerdi</w:t>
            </w:r>
            <w:proofErr w:type="spellEnd"/>
            <w:r w:rsidRPr="004E4D81">
              <w:rPr>
                <w:sz w:val="24"/>
                <w:szCs w:val="24"/>
              </w:rPr>
              <w:t xml:space="preserve"> Far</w:t>
            </w:r>
          </w:p>
        </w:tc>
        <w:tc>
          <w:tcPr>
            <w:tcW w:w="6803" w:type="dxa"/>
          </w:tcPr>
          <w:p w:rsidR="00316DFA" w:rsidRPr="004E4D81" w:rsidRDefault="006E01D4" w:rsidP="00334ECC">
            <w:pPr>
              <w:rPr>
                <w:sz w:val="24"/>
                <w:szCs w:val="24"/>
              </w:rPr>
            </w:pPr>
            <w:r w:rsidRPr="004E4D81">
              <w:rPr>
                <w:sz w:val="24"/>
                <w:szCs w:val="24"/>
              </w:rPr>
              <w:t>Added late in the team. Worked on Introduction</w:t>
            </w:r>
            <w:r w:rsidR="00710483" w:rsidRPr="004E4D81">
              <w:rPr>
                <w:sz w:val="24"/>
                <w:szCs w:val="24"/>
              </w:rPr>
              <w:t>(P1)</w:t>
            </w:r>
            <w:r w:rsidRPr="004E4D81">
              <w:rPr>
                <w:sz w:val="24"/>
                <w:szCs w:val="24"/>
              </w:rPr>
              <w:t xml:space="preserve"> and reviewing the work of other team members</w:t>
            </w:r>
          </w:p>
        </w:tc>
      </w:tr>
      <w:tr w:rsidR="00316DFA" w:rsidRPr="004E4D81" w:rsidTr="00422355">
        <w:tc>
          <w:tcPr>
            <w:tcW w:w="2547" w:type="dxa"/>
          </w:tcPr>
          <w:p w:rsidR="00316DFA" w:rsidRPr="004E4D81" w:rsidRDefault="00FA404A" w:rsidP="00334ECC">
            <w:pPr>
              <w:rPr>
                <w:sz w:val="24"/>
                <w:szCs w:val="24"/>
              </w:rPr>
            </w:pPr>
            <w:r w:rsidRPr="004E4D81">
              <w:rPr>
                <w:sz w:val="24"/>
                <w:szCs w:val="24"/>
              </w:rPr>
              <w:t xml:space="preserve">Dharani Kumar </w:t>
            </w:r>
            <w:proofErr w:type="spellStart"/>
            <w:r w:rsidRPr="004E4D81">
              <w:rPr>
                <w:sz w:val="24"/>
                <w:szCs w:val="24"/>
              </w:rPr>
              <w:t>Palani</w:t>
            </w:r>
            <w:proofErr w:type="spellEnd"/>
          </w:p>
        </w:tc>
        <w:tc>
          <w:tcPr>
            <w:tcW w:w="6803" w:type="dxa"/>
          </w:tcPr>
          <w:p w:rsidR="00316DFA" w:rsidRPr="004E4D81" w:rsidRDefault="00237D4D" w:rsidP="00334ECC">
            <w:pPr>
              <w:rPr>
                <w:sz w:val="24"/>
                <w:szCs w:val="24"/>
              </w:rPr>
            </w:pPr>
            <w:r w:rsidRPr="004E4D81">
              <w:rPr>
                <w:sz w:val="24"/>
                <w:szCs w:val="24"/>
              </w:rPr>
              <w:t xml:space="preserve">Identifying the </w:t>
            </w:r>
            <w:proofErr w:type="gramStart"/>
            <w:r w:rsidRPr="004E4D81">
              <w:rPr>
                <w:sz w:val="24"/>
                <w:szCs w:val="24"/>
              </w:rPr>
              <w:t>stakeholders</w:t>
            </w:r>
            <w:r w:rsidR="003C4B1F" w:rsidRPr="004E4D81">
              <w:rPr>
                <w:sz w:val="24"/>
                <w:szCs w:val="24"/>
              </w:rPr>
              <w:t>(</w:t>
            </w:r>
            <w:proofErr w:type="gramEnd"/>
            <w:r w:rsidR="003C4B1F" w:rsidRPr="004E4D81">
              <w:rPr>
                <w:sz w:val="24"/>
                <w:szCs w:val="24"/>
              </w:rPr>
              <w:t>P3)</w:t>
            </w:r>
            <w:r w:rsidRPr="004E4D81">
              <w:rPr>
                <w:sz w:val="24"/>
                <w:szCs w:val="24"/>
              </w:rPr>
              <w:t>, P</w:t>
            </w:r>
            <w:r w:rsidR="009830FC" w:rsidRPr="004E4D81">
              <w:rPr>
                <w:sz w:val="24"/>
                <w:szCs w:val="24"/>
              </w:rPr>
              <w:t>rioritizing the sta</w:t>
            </w:r>
            <w:r w:rsidRPr="004E4D81">
              <w:rPr>
                <w:sz w:val="24"/>
                <w:szCs w:val="24"/>
              </w:rPr>
              <w:t>keholders</w:t>
            </w:r>
            <w:r w:rsidR="003C4B1F" w:rsidRPr="004E4D81">
              <w:rPr>
                <w:sz w:val="24"/>
                <w:szCs w:val="24"/>
              </w:rPr>
              <w:t>(P3)</w:t>
            </w:r>
            <w:r w:rsidRPr="004E4D81">
              <w:rPr>
                <w:sz w:val="24"/>
                <w:szCs w:val="24"/>
              </w:rPr>
              <w:t xml:space="preserve"> and the </w:t>
            </w:r>
            <w:r w:rsidRPr="006036FC">
              <w:rPr>
                <w:color w:val="FF0000"/>
                <w:sz w:val="24"/>
                <w:szCs w:val="24"/>
                <w:rPrChange w:id="60" w:author="umroot" w:date="2015-05-17T08:35:00Z">
                  <w:rPr>
                    <w:sz w:val="24"/>
                    <w:szCs w:val="24"/>
                  </w:rPr>
                </w:rPrChange>
              </w:rPr>
              <w:t>creating the Use Case M</w:t>
            </w:r>
            <w:r w:rsidR="009830FC" w:rsidRPr="006036FC">
              <w:rPr>
                <w:color w:val="FF0000"/>
                <w:sz w:val="24"/>
                <w:szCs w:val="24"/>
                <w:rPrChange w:id="61" w:author="umroot" w:date="2015-05-17T08:35:00Z">
                  <w:rPr>
                    <w:sz w:val="24"/>
                    <w:szCs w:val="24"/>
                  </w:rPr>
                </w:rPrChange>
              </w:rPr>
              <w:t>odel</w:t>
            </w:r>
            <w:r w:rsidR="009830FC" w:rsidRPr="004E4D81">
              <w:rPr>
                <w:sz w:val="24"/>
                <w:szCs w:val="24"/>
              </w:rPr>
              <w:t xml:space="preserve"> </w:t>
            </w:r>
            <w:ins w:id="62" w:author="umroot" w:date="2015-05-17T08:35:00Z">
              <w:r w:rsidR="006036FC">
                <w:rPr>
                  <w:sz w:val="24"/>
                  <w:szCs w:val="24"/>
                </w:rPr>
                <w:t>This was not asked in D1.</w:t>
              </w:r>
              <w:r w:rsidR="006036FC" w:rsidRPr="004E4D81">
                <w:rPr>
                  <w:sz w:val="24"/>
                  <w:szCs w:val="24"/>
                </w:rPr>
                <w:t xml:space="preserve"> </w:t>
              </w:r>
            </w:ins>
            <w:r w:rsidR="009830FC" w:rsidRPr="004E4D81">
              <w:rPr>
                <w:sz w:val="24"/>
                <w:szCs w:val="24"/>
              </w:rPr>
              <w:t>for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proofErr w:type="spellStart"/>
            <w:r w:rsidRPr="004E4D81">
              <w:rPr>
                <w:sz w:val="24"/>
                <w:szCs w:val="24"/>
              </w:rPr>
              <w:t>Dhruv</w:t>
            </w:r>
            <w:proofErr w:type="spellEnd"/>
            <w:r w:rsidRPr="004E4D81">
              <w:rPr>
                <w:sz w:val="24"/>
                <w:szCs w:val="24"/>
              </w:rPr>
              <w:t xml:space="preserve"> </w:t>
            </w:r>
            <w:proofErr w:type="spellStart"/>
            <w:r w:rsidRPr="004E4D81">
              <w:rPr>
                <w:sz w:val="24"/>
                <w:szCs w:val="24"/>
              </w:rPr>
              <w:t>Ohri</w:t>
            </w:r>
            <w:proofErr w:type="spellEnd"/>
          </w:p>
        </w:tc>
        <w:tc>
          <w:tcPr>
            <w:tcW w:w="6803" w:type="dxa"/>
          </w:tcPr>
          <w:p w:rsidR="00316DFA" w:rsidRPr="004E4D81" w:rsidRDefault="00DB0F7F" w:rsidP="00334EC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Naresh Kumar</w:t>
            </w:r>
          </w:p>
        </w:tc>
        <w:tc>
          <w:tcPr>
            <w:tcW w:w="6803" w:type="dxa"/>
          </w:tcPr>
          <w:p w:rsidR="00316DFA" w:rsidRPr="004E4D81" w:rsidRDefault="00710483" w:rsidP="00334ECC">
            <w:pPr>
              <w:rPr>
                <w:sz w:val="24"/>
                <w:szCs w:val="24"/>
              </w:rPr>
            </w:pPr>
            <w:r w:rsidRPr="004E4D81">
              <w:rPr>
                <w:sz w:val="24"/>
                <w:szCs w:val="24"/>
              </w:rPr>
              <w:t>Management of Team, dividing of Tasks equally among all team members, Introduction(P1) and Context of Use Model(P2)</w:t>
            </w:r>
          </w:p>
        </w:tc>
      </w:tr>
      <w:tr w:rsidR="00316DFA" w:rsidRPr="004E4D81" w:rsidTr="00422355">
        <w:tc>
          <w:tcPr>
            <w:tcW w:w="2547" w:type="dxa"/>
          </w:tcPr>
          <w:p w:rsidR="00316DFA" w:rsidRPr="004E4D81" w:rsidRDefault="00FA404A" w:rsidP="00334ECC">
            <w:pPr>
              <w:rPr>
                <w:sz w:val="24"/>
                <w:szCs w:val="24"/>
              </w:rPr>
            </w:pPr>
            <w:r w:rsidRPr="004E4D81">
              <w:rPr>
                <w:sz w:val="24"/>
                <w:szCs w:val="24"/>
              </w:rPr>
              <w:t>Shu Liu</w:t>
            </w:r>
          </w:p>
        </w:tc>
        <w:tc>
          <w:tcPr>
            <w:tcW w:w="6803" w:type="dxa"/>
          </w:tcPr>
          <w:p w:rsidR="00316DFA" w:rsidRPr="004E4D81" w:rsidRDefault="00237D4D" w:rsidP="00334ECC">
            <w:pPr>
              <w:rPr>
                <w:sz w:val="24"/>
                <w:szCs w:val="24"/>
              </w:rPr>
            </w:pPr>
            <w:r w:rsidRPr="004E4D81">
              <w:rPr>
                <w:sz w:val="24"/>
                <w:szCs w:val="24"/>
              </w:rPr>
              <w:t>Introduction</w:t>
            </w:r>
            <w:r w:rsidR="00710483" w:rsidRPr="004E4D81">
              <w:rPr>
                <w:sz w:val="24"/>
                <w:szCs w:val="24"/>
              </w:rPr>
              <w:t>(P1)</w:t>
            </w:r>
            <w:r w:rsidRPr="004E4D81">
              <w:rPr>
                <w:sz w:val="24"/>
                <w:szCs w:val="24"/>
              </w:rPr>
              <w:t>, Context of Use Model</w:t>
            </w:r>
            <w:r w:rsidR="005626EB" w:rsidRPr="004E4D81">
              <w:rPr>
                <w:sz w:val="24"/>
                <w:szCs w:val="24"/>
              </w:rPr>
              <w:t>(P2)</w:t>
            </w:r>
            <w:r w:rsidRPr="004E4D81">
              <w:rPr>
                <w:sz w:val="24"/>
                <w:szCs w:val="24"/>
              </w:rPr>
              <w:t xml:space="preserve"> and Identifying the stakeholders</w:t>
            </w:r>
            <w:r w:rsidR="003C4B1F" w:rsidRPr="004E4D81">
              <w:rPr>
                <w:sz w:val="24"/>
                <w:szCs w:val="24"/>
              </w:rPr>
              <w:t>(P3)</w:t>
            </w:r>
          </w:p>
        </w:tc>
      </w:tr>
      <w:tr w:rsidR="00316DFA" w:rsidRPr="004E4D81" w:rsidTr="00422355">
        <w:tc>
          <w:tcPr>
            <w:tcW w:w="2547" w:type="dxa"/>
          </w:tcPr>
          <w:p w:rsidR="00316DFA" w:rsidRPr="004E4D81" w:rsidRDefault="00FA404A" w:rsidP="00FA404A">
            <w:pPr>
              <w:rPr>
                <w:sz w:val="24"/>
                <w:szCs w:val="24"/>
              </w:rPr>
            </w:pPr>
            <w:proofErr w:type="spellStart"/>
            <w:r w:rsidRPr="004E4D81">
              <w:rPr>
                <w:sz w:val="24"/>
                <w:szCs w:val="24"/>
              </w:rPr>
              <w:t>Xiaodong</w:t>
            </w:r>
            <w:proofErr w:type="spellEnd"/>
            <w:r w:rsidRPr="004E4D81">
              <w:rPr>
                <w:sz w:val="24"/>
                <w:szCs w:val="24"/>
              </w:rPr>
              <w:t xml:space="preserve"> Li</w:t>
            </w:r>
          </w:p>
        </w:tc>
        <w:tc>
          <w:tcPr>
            <w:tcW w:w="6803" w:type="dxa"/>
          </w:tcPr>
          <w:p w:rsidR="00316DFA" w:rsidRPr="004E4D81" w:rsidRDefault="009830FC" w:rsidP="009830FC">
            <w:pPr>
              <w:rPr>
                <w:sz w:val="24"/>
                <w:szCs w:val="24"/>
              </w:rPr>
            </w:pPr>
            <w:r w:rsidRPr="004E4D81">
              <w:rPr>
                <w:sz w:val="24"/>
                <w:szCs w:val="24"/>
              </w:rPr>
              <w:t>Identifying the stakeholders</w:t>
            </w:r>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creating mind map of stakeholders</w:t>
            </w:r>
            <w:r w:rsidR="003C4B1F" w:rsidRPr="004E4D81">
              <w:rPr>
                <w:sz w:val="24"/>
                <w:szCs w:val="24"/>
              </w:rPr>
              <w:t>(P3)</w:t>
            </w:r>
          </w:p>
        </w:tc>
      </w:tr>
      <w:tr w:rsidR="00316DFA" w:rsidRPr="004E4D81" w:rsidTr="00422355">
        <w:tc>
          <w:tcPr>
            <w:tcW w:w="2547" w:type="dxa"/>
          </w:tcPr>
          <w:p w:rsidR="00316DFA" w:rsidRPr="004E4D81" w:rsidRDefault="00FA404A" w:rsidP="00334ECC">
            <w:pPr>
              <w:rPr>
                <w:sz w:val="24"/>
                <w:szCs w:val="24"/>
              </w:rPr>
            </w:pPr>
            <w:r w:rsidRPr="004E4D81">
              <w:rPr>
                <w:sz w:val="24"/>
                <w:szCs w:val="24"/>
              </w:rPr>
              <w:t>Yang Liu</w:t>
            </w:r>
          </w:p>
        </w:tc>
        <w:tc>
          <w:tcPr>
            <w:tcW w:w="6803" w:type="dxa"/>
          </w:tcPr>
          <w:p w:rsidR="00316DFA" w:rsidRPr="004E4D81" w:rsidRDefault="009830FC" w:rsidP="00334ECC">
            <w:pPr>
              <w:rPr>
                <w:sz w:val="24"/>
                <w:szCs w:val="24"/>
              </w:rPr>
            </w:pPr>
            <w:r w:rsidRPr="004E4D81">
              <w:rPr>
                <w:sz w:val="24"/>
                <w:szCs w:val="24"/>
              </w:rPr>
              <w:t xml:space="preserve">Identifying the </w:t>
            </w:r>
            <w:proofErr w:type="gramStart"/>
            <w:r w:rsidRPr="004E4D81">
              <w:rPr>
                <w:sz w:val="24"/>
                <w:szCs w:val="24"/>
              </w:rPr>
              <w:t>stakeholders</w:t>
            </w:r>
            <w:r w:rsidR="003C4B1F" w:rsidRPr="004E4D81">
              <w:rPr>
                <w:sz w:val="24"/>
                <w:szCs w:val="24"/>
              </w:rPr>
              <w:t>(</w:t>
            </w:r>
            <w:proofErr w:type="gramEnd"/>
            <w:r w:rsidR="003C4B1F" w:rsidRPr="004E4D81">
              <w:rPr>
                <w:sz w:val="24"/>
                <w:szCs w:val="24"/>
              </w:rPr>
              <w:t>P3)</w:t>
            </w:r>
            <w:r w:rsidRPr="004E4D81">
              <w:rPr>
                <w:sz w:val="24"/>
                <w:szCs w:val="24"/>
              </w:rPr>
              <w:t>, prioritizing the stakeholders</w:t>
            </w:r>
            <w:r w:rsidR="003C4B1F" w:rsidRPr="004E4D81">
              <w:rPr>
                <w:sz w:val="24"/>
                <w:szCs w:val="24"/>
              </w:rPr>
              <w:t>(P3)</w:t>
            </w:r>
            <w:r w:rsidRPr="004E4D81">
              <w:rPr>
                <w:sz w:val="24"/>
                <w:szCs w:val="24"/>
              </w:rPr>
              <w:t xml:space="preserve"> and the </w:t>
            </w:r>
            <w:r w:rsidRPr="006036FC">
              <w:rPr>
                <w:color w:val="FF0000"/>
                <w:sz w:val="24"/>
                <w:szCs w:val="24"/>
                <w:rPrChange w:id="63" w:author="umroot" w:date="2015-05-17T08:35:00Z">
                  <w:rPr>
                    <w:sz w:val="24"/>
                    <w:szCs w:val="24"/>
                  </w:rPr>
                </w:rPrChange>
              </w:rPr>
              <w:t>creating the use case model</w:t>
            </w:r>
            <w:ins w:id="64" w:author="umroot" w:date="2015-05-17T08:35:00Z">
              <w:r w:rsidR="006036FC">
                <w:rPr>
                  <w:sz w:val="24"/>
                  <w:szCs w:val="24"/>
                </w:rPr>
                <w:t xml:space="preserve"> This was not asked in D1.</w:t>
              </w:r>
            </w:ins>
            <w:r w:rsidRPr="004E4D81">
              <w:rPr>
                <w:sz w:val="24"/>
                <w:szCs w:val="24"/>
              </w:rPr>
              <w:t xml:space="preserve"> for stakeholders</w:t>
            </w:r>
            <w:r w:rsidR="003C4B1F" w:rsidRPr="004E4D81">
              <w:rPr>
                <w:sz w:val="24"/>
                <w:szCs w:val="24"/>
              </w:rPr>
              <w:t>(P3)</w:t>
            </w:r>
          </w:p>
        </w:tc>
      </w:tr>
    </w:tbl>
    <w:p w:rsidR="0028108B" w:rsidRDefault="0028108B" w:rsidP="00334ECC"/>
    <w:p w:rsidR="007C5EB1" w:rsidRPr="00941797" w:rsidRDefault="007C5EB1" w:rsidP="00334ECC">
      <w:pPr>
        <w:rPr>
          <w:sz w:val="24"/>
          <w:szCs w:val="24"/>
          <w:lang w:val="de-DE"/>
        </w:rPr>
      </w:pPr>
      <w:r w:rsidRPr="00941797">
        <w:rPr>
          <w:sz w:val="24"/>
          <w:szCs w:val="24"/>
          <w:lang w:val="de-DE"/>
        </w:rPr>
        <w:t>P1: Problem 1</w:t>
      </w:r>
    </w:p>
    <w:p w:rsidR="007C5EB1" w:rsidRPr="00941797" w:rsidRDefault="007C5EB1" w:rsidP="007C5EB1">
      <w:pPr>
        <w:rPr>
          <w:sz w:val="24"/>
          <w:szCs w:val="24"/>
          <w:lang w:val="de-DE"/>
        </w:rPr>
      </w:pPr>
      <w:r w:rsidRPr="00941797">
        <w:rPr>
          <w:sz w:val="24"/>
          <w:szCs w:val="24"/>
          <w:lang w:val="de-DE"/>
        </w:rPr>
        <w:t>P2: Problem 2</w:t>
      </w:r>
    </w:p>
    <w:p w:rsidR="0076799B" w:rsidRPr="00941797" w:rsidRDefault="007C5EB1" w:rsidP="00334ECC">
      <w:pPr>
        <w:rPr>
          <w:sz w:val="24"/>
          <w:szCs w:val="24"/>
          <w:lang w:val="de-DE"/>
        </w:rPr>
      </w:pPr>
      <w:r w:rsidRPr="00941797">
        <w:rPr>
          <w:sz w:val="24"/>
          <w:szCs w:val="24"/>
          <w:lang w:val="de-DE"/>
        </w:rPr>
        <w:t>P3: Problem 3</w:t>
      </w:r>
    </w:p>
    <w:p w:rsidR="00E500AF" w:rsidRPr="003C1C91" w:rsidRDefault="00E500AF" w:rsidP="00334ECC">
      <w:pPr>
        <w:rPr>
          <w:sz w:val="24"/>
          <w:szCs w:val="24"/>
          <w:lang w:val="de-DE"/>
        </w:rPr>
      </w:pPr>
    </w:p>
    <w:p w:rsidR="00E500AF" w:rsidRPr="00941797" w:rsidRDefault="00E500AF" w:rsidP="00334ECC">
      <w:pPr>
        <w:rPr>
          <w:sz w:val="24"/>
          <w:szCs w:val="24"/>
        </w:rPr>
      </w:pPr>
      <w:r w:rsidRPr="00941797">
        <w:rPr>
          <w:sz w:val="24"/>
          <w:szCs w:val="24"/>
        </w:rPr>
        <w:t>Link to the project wiki homepage:</w:t>
      </w:r>
    </w:p>
    <w:p w:rsidR="00316DFA" w:rsidRPr="007C5EB1" w:rsidRDefault="006036FC" w:rsidP="00334ECC">
      <w:hyperlink r:id="rId11" w:history="1">
        <w:r w:rsidR="00E500AF" w:rsidRPr="005450F3">
          <w:rPr>
            <w:rStyle w:val="Hyperlink"/>
            <w:rFonts w:ascii="Arial" w:hAnsi="Arial" w:cs="Arial"/>
            <w:sz w:val="24"/>
          </w:rPr>
          <w:t>https://</w:t>
        </w:r>
        <w:r w:rsidR="00E500AF">
          <w:rPr>
            <w:rStyle w:val="Hyperlink"/>
            <w:rFonts w:ascii="Arial" w:hAnsi="Arial" w:cs="Arial"/>
            <w:sz w:val="24"/>
          </w:rPr>
          <w:t>srs-soen-6481-d</w:t>
        </w:r>
        <w:r w:rsidR="00E500AF" w:rsidRPr="005450F3">
          <w:rPr>
            <w:rStyle w:val="Hyperlink"/>
            <w:rFonts w:ascii="Arial" w:hAnsi="Arial" w:cs="Arial"/>
            <w:sz w:val="24"/>
          </w:rPr>
          <w:t>.wikispaces.com/home</w:t>
        </w:r>
      </w:hyperlink>
      <w:r w:rsidR="00520D4B" w:rsidRPr="00941797">
        <w:br w:type="page"/>
      </w:r>
    </w:p>
    <w:p w:rsidR="00103617" w:rsidRPr="00103617" w:rsidRDefault="00103617" w:rsidP="00103617">
      <w:pPr>
        <w:pStyle w:val="Heading1"/>
        <w:rPr>
          <w:rFonts w:asciiTheme="minorHAnsi" w:hAnsiTheme="minorHAnsi"/>
          <w:sz w:val="8"/>
          <w:szCs w:val="8"/>
        </w:rPr>
      </w:pPr>
      <w:bookmarkStart w:id="65" w:name="_Toc419377483"/>
    </w:p>
    <w:p w:rsidR="00334ECC" w:rsidRPr="006E3D83" w:rsidRDefault="00334ECC" w:rsidP="008F7034">
      <w:pPr>
        <w:pStyle w:val="Heading1"/>
        <w:numPr>
          <w:ilvl w:val="0"/>
          <w:numId w:val="1"/>
        </w:numPr>
        <w:ind w:left="0"/>
        <w:rPr>
          <w:rFonts w:asciiTheme="minorHAnsi" w:hAnsiTheme="minorHAnsi"/>
        </w:rPr>
      </w:pPr>
      <w:r w:rsidRPr="006E3D83">
        <w:rPr>
          <w:rFonts w:asciiTheme="minorHAnsi" w:hAnsiTheme="minorHAnsi"/>
        </w:rPr>
        <w:t>Tools Used for Deliverable 1</w:t>
      </w:r>
      <w:bookmarkEnd w:id="65"/>
    </w:p>
    <w:p w:rsidR="00843698" w:rsidRDefault="00843698" w:rsidP="00334ECC"/>
    <w:p w:rsidR="00843698" w:rsidRPr="001A432A" w:rsidRDefault="00843698" w:rsidP="00843698">
      <w:pPr>
        <w:ind w:left="360"/>
        <w:rPr>
          <w:sz w:val="24"/>
          <w:szCs w:val="24"/>
        </w:rPr>
      </w:pPr>
      <w:r w:rsidRPr="001A432A">
        <w:rPr>
          <w:sz w:val="24"/>
          <w:szCs w:val="24"/>
        </w:rPr>
        <w:t>Following are the tools we used for your communication, creating documents, generating diagrams for different tasks</w:t>
      </w:r>
      <w:r w:rsidR="0038031D">
        <w:rPr>
          <w:sz w:val="24"/>
          <w:szCs w:val="24"/>
        </w:rPr>
        <w:t>:</w:t>
      </w:r>
    </w:p>
    <w:p w:rsidR="00843698" w:rsidRPr="001A432A" w:rsidRDefault="00843698" w:rsidP="00843698">
      <w:pPr>
        <w:ind w:left="360"/>
        <w:rPr>
          <w:sz w:val="24"/>
          <w:szCs w:val="24"/>
        </w:rPr>
      </w:pPr>
    </w:p>
    <w:p w:rsidR="00843698" w:rsidRPr="001A432A" w:rsidRDefault="00843698" w:rsidP="00843698">
      <w:pPr>
        <w:pStyle w:val="ListParagraph"/>
        <w:numPr>
          <w:ilvl w:val="0"/>
          <w:numId w:val="5"/>
        </w:numPr>
        <w:rPr>
          <w:sz w:val="24"/>
          <w:szCs w:val="24"/>
        </w:rPr>
      </w:pPr>
      <w:proofErr w:type="spellStart"/>
      <w:r w:rsidRPr="001A432A">
        <w:rPr>
          <w:sz w:val="24"/>
          <w:szCs w:val="24"/>
        </w:rPr>
        <w:t>Wikispaces</w:t>
      </w:r>
      <w:proofErr w:type="spellEnd"/>
    </w:p>
    <w:p w:rsidR="00C40610" w:rsidRPr="001A432A" w:rsidRDefault="000B3EEB" w:rsidP="00843698">
      <w:pPr>
        <w:pStyle w:val="ListParagraph"/>
        <w:numPr>
          <w:ilvl w:val="0"/>
          <w:numId w:val="5"/>
        </w:numPr>
        <w:rPr>
          <w:sz w:val="24"/>
          <w:szCs w:val="24"/>
        </w:rPr>
      </w:pPr>
      <w:proofErr w:type="spellStart"/>
      <w:r w:rsidRPr="001A432A">
        <w:rPr>
          <w:sz w:val="24"/>
          <w:szCs w:val="24"/>
        </w:rPr>
        <w:t>Whatsapp</w:t>
      </w:r>
      <w:proofErr w:type="spellEnd"/>
    </w:p>
    <w:p w:rsidR="000B3EEB" w:rsidRPr="001A432A" w:rsidRDefault="000B3EEB" w:rsidP="00843698">
      <w:pPr>
        <w:pStyle w:val="ListParagraph"/>
        <w:numPr>
          <w:ilvl w:val="0"/>
          <w:numId w:val="5"/>
        </w:numPr>
        <w:rPr>
          <w:sz w:val="24"/>
          <w:szCs w:val="24"/>
        </w:rPr>
      </w:pPr>
      <w:r w:rsidRPr="001A432A">
        <w:rPr>
          <w:sz w:val="24"/>
          <w:szCs w:val="24"/>
        </w:rPr>
        <w:t>Yahoo Mail</w:t>
      </w:r>
    </w:p>
    <w:p w:rsidR="000B3EEB" w:rsidRPr="001A432A" w:rsidRDefault="00431080" w:rsidP="00843698">
      <w:pPr>
        <w:pStyle w:val="ListParagraph"/>
        <w:numPr>
          <w:ilvl w:val="0"/>
          <w:numId w:val="5"/>
        </w:numPr>
        <w:rPr>
          <w:sz w:val="24"/>
          <w:szCs w:val="24"/>
        </w:rPr>
      </w:pPr>
      <w:proofErr w:type="spellStart"/>
      <w:r w:rsidRPr="001A432A">
        <w:rPr>
          <w:sz w:val="24"/>
          <w:szCs w:val="24"/>
        </w:rPr>
        <w:t>FreeMind</w:t>
      </w:r>
      <w:proofErr w:type="spellEnd"/>
    </w:p>
    <w:p w:rsidR="00431080" w:rsidRPr="001A432A" w:rsidRDefault="00431080" w:rsidP="00843698">
      <w:pPr>
        <w:pStyle w:val="ListParagraph"/>
        <w:numPr>
          <w:ilvl w:val="0"/>
          <w:numId w:val="5"/>
        </w:numPr>
        <w:rPr>
          <w:sz w:val="24"/>
          <w:szCs w:val="24"/>
        </w:rPr>
      </w:pPr>
      <w:proofErr w:type="spellStart"/>
      <w:r w:rsidRPr="001A432A">
        <w:rPr>
          <w:sz w:val="24"/>
          <w:szCs w:val="24"/>
        </w:rPr>
        <w:t>ArgoUML</w:t>
      </w:r>
      <w:proofErr w:type="spellEnd"/>
    </w:p>
    <w:p w:rsidR="00431080" w:rsidRPr="001A432A" w:rsidRDefault="00431080" w:rsidP="00843698">
      <w:pPr>
        <w:pStyle w:val="ListParagraph"/>
        <w:numPr>
          <w:ilvl w:val="0"/>
          <w:numId w:val="5"/>
        </w:numPr>
        <w:rPr>
          <w:sz w:val="24"/>
          <w:szCs w:val="24"/>
        </w:rPr>
      </w:pPr>
      <w:r w:rsidRPr="001A432A">
        <w:rPr>
          <w:sz w:val="24"/>
          <w:szCs w:val="24"/>
        </w:rPr>
        <w:t>Poseidon</w:t>
      </w:r>
    </w:p>
    <w:p w:rsidR="00431080" w:rsidRPr="001A432A" w:rsidRDefault="00431080" w:rsidP="00431080">
      <w:pPr>
        <w:pStyle w:val="ListParagraph"/>
        <w:numPr>
          <w:ilvl w:val="0"/>
          <w:numId w:val="5"/>
        </w:numPr>
        <w:rPr>
          <w:sz w:val="24"/>
          <w:szCs w:val="24"/>
        </w:rPr>
      </w:pPr>
      <w:r w:rsidRPr="001A432A">
        <w:rPr>
          <w:sz w:val="24"/>
          <w:szCs w:val="24"/>
        </w:rPr>
        <w:t>Visio</w:t>
      </w:r>
    </w:p>
    <w:p w:rsidR="00431080" w:rsidRPr="001A432A" w:rsidRDefault="00431080" w:rsidP="00431080">
      <w:pPr>
        <w:rPr>
          <w:sz w:val="24"/>
          <w:szCs w:val="24"/>
        </w:rPr>
      </w:pPr>
    </w:p>
    <w:p w:rsidR="004D027D" w:rsidRPr="001A432A" w:rsidRDefault="003C636E" w:rsidP="0006709A">
      <w:pPr>
        <w:ind w:left="360"/>
        <w:rPr>
          <w:sz w:val="24"/>
          <w:szCs w:val="24"/>
        </w:rPr>
      </w:pPr>
      <w:r>
        <w:rPr>
          <w:sz w:val="24"/>
          <w:szCs w:val="24"/>
        </w:rPr>
        <w:t xml:space="preserve">We have used the course materials, notes, important links presented </w:t>
      </w:r>
      <w:r w:rsidR="004D027D" w:rsidRPr="001A432A">
        <w:rPr>
          <w:sz w:val="24"/>
          <w:szCs w:val="24"/>
        </w:rPr>
        <w:t xml:space="preserve">during the lectures and </w:t>
      </w:r>
      <w:r>
        <w:rPr>
          <w:sz w:val="24"/>
          <w:szCs w:val="24"/>
        </w:rPr>
        <w:t xml:space="preserve">the </w:t>
      </w:r>
      <w:r w:rsidR="004D027D" w:rsidRPr="001A432A">
        <w:rPr>
          <w:sz w:val="24"/>
          <w:szCs w:val="24"/>
        </w:rPr>
        <w:t xml:space="preserve">meeting </w:t>
      </w:r>
      <w:r>
        <w:rPr>
          <w:sz w:val="24"/>
          <w:szCs w:val="24"/>
        </w:rPr>
        <w:t xml:space="preserve">minutes </w:t>
      </w:r>
      <w:r w:rsidR="004D027D" w:rsidRPr="001A432A">
        <w:rPr>
          <w:sz w:val="24"/>
          <w:szCs w:val="24"/>
        </w:rPr>
        <w:t xml:space="preserve">with Teaching Assistant </w:t>
      </w:r>
      <w:r w:rsidR="00C91FB5" w:rsidRPr="001A432A">
        <w:rPr>
          <w:sz w:val="24"/>
          <w:szCs w:val="24"/>
        </w:rPr>
        <w:t>to complete the required tasks for Deliverable 1</w:t>
      </w:r>
      <w:r w:rsidR="00C90F91" w:rsidRPr="001A432A">
        <w:rPr>
          <w:sz w:val="24"/>
          <w:szCs w:val="24"/>
        </w:rPr>
        <w:t>.</w:t>
      </w:r>
    </w:p>
    <w:p w:rsidR="00431080" w:rsidRDefault="00431080" w:rsidP="00431080"/>
    <w:p w:rsidR="00334ECC" w:rsidRPr="006E3D83" w:rsidRDefault="00334ECC" w:rsidP="00843698">
      <w:pPr>
        <w:pStyle w:val="ListParagraph"/>
        <w:numPr>
          <w:ilvl w:val="0"/>
          <w:numId w:val="5"/>
        </w:numPr>
      </w:pPr>
      <w:r w:rsidRPr="006E3D83">
        <w:br w:type="page"/>
      </w:r>
    </w:p>
    <w:p w:rsidR="00415177" w:rsidRPr="00415177" w:rsidRDefault="00415177" w:rsidP="00415177">
      <w:pPr>
        <w:pStyle w:val="Heading1"/>
        <w:rPr>
          <w:rFonts w:asciiTheme="minorHAnsi" w:hAnsiTheme="minorHAnsi"/>
          <w:sz w:val="8"/>
          <w:szCs w:val="8"/>
        </w:rPr>
      </w:pPr>
      <w:bookmarkStart w:id="66" w:name="_Toc419377484"/>
    </w:p>
    <w:p w:rsidR="00334ECC" w:rsidRDefault="00334ECC" w:rsidP="008F7034">
      <w:pPr>
        <w:pStyle w:val="Heading1"/>
        <w:numPr>
          <w:ilvl w:val="0"/>
          <w:numId w:val="1"/>
        </w:numPr>
        <w:ind w:left="0"/>
        <w:rPr>
          <w:rFonts w:asciiTheme="minorHAnsi" w:hAnsiTheme="minorHAnsi"/>
        </w:rPr>
      </w:pPr>
      <w:r w:rsidRPr="006E3D83">
        <w:rPr>
          <w:rFonts w:asciiTheme="minorHAnsi" w:hAnsiTheme="minorHAnsi"/>
        </w:rPr>
        <w:t>References</w:t>
      </w:r>
      <w:bookmarkEnd w:id="66"/>
    </w:p>
    <w:p w:rsidR="004D57C7" w:rsidRDefault="004D57C7" w:rsidP="004D57C7"/>
    <w:p w:rsidR="004D57C7" w:rsidRPr="0012764C" w:rsidRDefault="00FA1E61" w:rsidP="00E4055D">
      <w:pPr>
        <w:pStyle w:val="ListParagraph"/>
        <w:numPr>
          <w:ilvl w:val="0"/>
          <w:numId w:val="6"/>
        </w:numPr>
        <w:ind w:left="426"/>
        <w:rPr>
          <w:rFonts w:ascii="Verdana" w:hAnsi="Verdana"/>
          <w:color w:val="000000"/>
          <w:sz w:val="20"/>
          <w:szCs w:val="20"/>
          <w:lang w:val="en-US"/>
          <w:rPrChange w:id="67" w:author="umroot" w:date="2015-05-17T08:21:00Z">
            <w:rPr>
              <w:rFonts w:ascii="Verdana" w:hAnsi="Verdana"/>
              <w:color w:val="000000"/>
              <w:sz w:val="20"/>
              <w:szCs w:val="20"/>
              <w:lang w:val="fr-CA"/>
            </w:rPr>
          </w:rPrChange>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UNDERSTANDING CONTEXT.</w:t>
      </w:r>
      <w:r>
        <w:rPr>
          <w:rStyle w:val="apple-converted-space"/>
          <w:rFonts w:ascii="Verdana" w:hAnsi="Verdana"/>
          <w:color w:val="000000"/>
          <w:sz w:val="20"/>
          <w:szCs w:val="20"/>
        </w:rPr>
        <w:t> </w:t>
      </w:r>
      <w:r w:rsidRPr="0012764C">
        <w:rPr>
          <w:rFonts w:ascii="Verdana" w:hAnsi="Verdana"/>
          <w:color w:val="000000"/>
          <w:sz w:val="20"/>
          <w:szCs w:val="20"/>
          <w:lang w:val="en-US"/>
          <w:rPrChange w:id="68" w:author="umroot" w:date="2015-05-17T08:21:00Z">
            <w:rPr>
              <w:rFonts w:ascii="Verdana" w:hAnsi="Verdana"/>
              <w:color w:val="000000"/>
              <w:sz w:val="20"/>
              <w:szCs w:val="20"/>
              <w:lang w:val="fr-CA"/>
            </w:rPr>
          </w:rPrChange>
        </w:rPr>
        <w:t>Available: http://users.encs.concordia.ca/~kamthan/courses/soen-6481/understanding_context.pdf.</w:t>
      </w:r>
    </w:p>
    <w:p w:rsidR="003B64A8" w:rsidRPr="00941797" w:rsidRDefault="00181CC6" w:rsidP="00E4055D">
      <w:pPr>
        <w:pStyle w:val="ListParagraph"/>
        <w:numPr>
          <w:ilvl w:val="0"/>
          <w:numId w:val="6"/>
        </w:numPr>
        <w:ind w:left="426"/>
        <w:rPr>
          <w:rFonts w:ascii="Verdana" w:hAnsi="Verdana"/>
          <w:color w:val="000000"/>
          <w:sz w:val="20"/>
          <w:szCs w:val="20"/>
          <w:lang w:val="fr-CA"/>
        </w:rPr>
      </w:pPr>
      <w:r>
        <w:rPr>
          <w:rFonts w:ascii="Verdana" w:hAnsi="Verdana"/>
          <w:color w:val="000000"/>
          <w:sz w:val="20"/>
          <w:szCs w:val="20"/>
        </w:rPr>
        <w:t>PANKAJ KAMTHAN. (2015).</w:t>
      </w:r>
      <w:r>
        <w:rPr>
          <w:rStyle w:val="apple-converted-space"/>
          <w:rFonts w:ascii="Verdana" w:hAnsi="Verdana"/>
          <w:color w:val="000000"/>
          <w:sz w:val="20"/>
          <w:szCs w:val="20"/>
        </w:rPr>
        <w:t> </w:t>
      </w:r>
      <w:r>
        <w:rPr>
          <w:rFonts w:ascii="Verdana" w:hAnsi="Verdana"/>
          <w:i/>
          <w:iCs/>
          <w:color w:val="000000"/>
          <w:sz w:val="20"/>
          <w:szCs w:val="20"/>
        </w:rPr>
        <w:t>BRAINSTORMING AND MIND MAPPING.</w:t>
      </w:r>
      <w:r w:rsidR="0061545A">
        <w:rPr>
          <w:rFonts w:ascii="Verdana" w:hAnsi="Verdana"/>
          <w:i/>
          <w:iCs/>
          <w:color w:val="000000"/>
          <w:sz w:val="20"/>
          <w:szCs w:val="20"/>
        </w:rPr>
        <w:t xml:space="preserve"> </w:t>
      </w:r>
      <w:proofErr w:type="spellStart"/>
      <w:r w:rsidRPr="00941797">
        <w:rPr>
          <w:rFonts w:ascii="Verdana" w:hAnsi="Verdana"/>
          <w:color w:val="000000"/>
          <w:sz w:val="20"/>
          <w:szCs w:val="20"/>
          <w:lang w:val="fr-CA"/>
        </w:rPr>
        <w:t>Available</w:t>
      </w:r>
      <w:proofErr w:type="spellEnd"/>
      <w:r w:rsidRPr="00941797">
        <w:rPr>
          <w:rFonts w:ascii="Verdana" w:hAnsi="Verdana"/>
          <w:color w:val="000000"/>
          <w:sz w:val="20"/>
          <w:szCs w:val="20"/>
          <w:lang w:val="fr-CA"/>
        </w:rPr>
        <w:t>: http://users.encs.concordia.ca/~kamthan/courses/soen-6481/brainstorming_mind_mapping.pdf.</w:t>
      </w:r>
    </w:p>
    <w:p w:rsidR="007453FB" w:rsidRPr="00941797" w:rsidRDefault="007453FB" w:rsidP="00E4055D">
      <w:pPr>
        <w:pStyle w:val="ListParagraph"/>
        <w:numPr>
          <w:ilvl w:val="0"/>
          <w:numId w:val="6"/>
        </w:numPr>
        <w:ind w:left="426"/>
        <w:rPr>
          <w:rFonts w:ascii="Verdana" w:hAnsi="Verdana"/>
          <w:color w:val="000000"/>
          <w:sz w:val="20"/>
          <w:szCs w:val="20"/>
          <w:lang w:val="fr-CA"/>
        </w:rPr>
      </w:pPr>
      <w:r w:rsidRPr="003B64A8">
        <w:rPr>
          <w:rFonts w:ascii="Verdana" w:hAnsi="Verdana"/>
          <w:color w:val="000000"/>
          <w:sz w:val="20"/>
          <w:szCs w:val="20"/>
        </w:rPr>
        <w:t>PANKAJ KAMTHAN. (2015).</w:t>
      </w:r>
      <w:r w:rsidRPr="003B64A8">
        <w:rPr>
          <w:rStyle w:val="apple-converted-space"/>
          <w:rFonts w:ascii="Verdana" w:hAnsi="Verdana"/>
          <w:color w:val="000000"/>
          <w:sz w:val="20"/>
          <w:szCs w:val="20"/>
        </w:rPr>
        <w:t> </w:t>
      </w:r>
      <w:r w:rsidRPr="003B64A8">
        <w:rPr>
          <w:rFonts w:ascii="Verdana" w:hAnsi="Verdana"/>
          <w:i/>
          <w:iCs/>
          <w:color w:val="000000"/>
          <w:sz w:val="20"/>
          <w:szCs w:val="20"/>
        </w:rPr>
        <w:t>INTRODUCTION TO STAKEHOLDER MANAGEMENT.</w:t>
      </w:r>
      <w:r w:rsidRPr="003B64A8">
        <w:rPr>
          <w:rStyle w:val="apple-converted-space"/>
          <w:rFonts w:ascii="Verdana" w:hAnsi="Verdana"/>
          <w:color w:val="000000"/>
          <w:sz w:val="20"/>
          <w:szCs w:val="20"/>
        </w:rPr>
        <w:t> </w:t>
      </w:r>
      <w:proofErr w:type="spellStart"/>
      <w:r w:rsidRPr="00941797">
        <w:rPr>
          <w:rFonts w:ascii="Verdana" w:hAnsi="Verdana"/>
          <w:color w:val="000000"/>
          <w:sz w:val="20"/>
          <w:szCs w:val="20"/>
          <w:lang w:val="fr-CA"/>
        </w:rPr>
        <w:t>Available</w:t>
      </w:r>
      <w:proofErr w:type="spellEnd"/>
      <w:r w:rsidRPr="00941797">
        <w:rPr>
          <w:rFonts w:ascii="Verdana" w:hAnsi="Verdana"/>
          <w:color w:val="000000"/>
          <w:sz w:val="20"/>
          <w:szCs w:val="20"/>
          <w:lang w:val="fr-CA"/>
        </w:rPr>
        <w:t xml:space="preserve">: http://users.encs.concordia.ca/~kamthan/courses/soen-6481/stakeholder_management_introduction.pdf. </w:t>
      </w:r>
    </w:p>
    <w:p w:rsidR="00B23EA2" w:rsidRPr="00941797" w:rsidRDefault="003A6ABA" w:rsidP="00E4055D">
      <w:pPr>
        <w:pStyle w:val="ListParagraph"/>
        <w:numPr>
          <w:ilvl w:val="0"/>
          <w:numId w:val="6"/>
        </w:numPr>
        <w:ind w:left="426"/>
        <w:rPr>
          <w:rFonts w:ascii="Verdana" w:hAnsi="Verdana"/>
          <w:color w:val="000000"/>
          <w:sz w:val="20"/>
          <w:szCs w:val="20"/>
          <w:lang w:val="fr-CA"/>
        </w:rPr>
      </w:pPr>
      <w:r w:rsidRPr="00941797">
        <w:rPr>
          <w:rFonts w:ascii="Verdana" w:hAnsi="Verdana"/>
          <w:color w:val="000000"/>
          <w:sz w:val="20"/>
          <w:szCs w:val="20"/>
          <w:lang w:val="fr-CA"/>
        </w:rPr>
        <w:t>https://www.stm.info/en/info</w:t>
      </w:r>
    </w:p>
    <w:p w:rsidR="000055A4" w:rsidRPr="00941797" w:rsidRDefault="000055A4" w:rsidP="004D57C7">
      <w:pPr>
        <w:rPr>
          <w:lang w:val="fr-CA"/>
        </w:rPr>
      </w:pPr>
    </w:p>
    <w:sectPr w:rsidR="000055A4" w:rsidRPr="00941797" w:rsidSect="00F778BB">
      <w:pgSz w:w="12240" w:h="15840"/>
      <w:pgMar w:top="709"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43988"/>
    <w:multiLevelType w:val="hybridMultilevel"/>
    <w:tmpl w:val="9C842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2AC92D67"/>
    <w:multiLevelType w:val="multilevel"/>
    <w:tmpl w:val="3EA8FD02"/>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CF02EB7"/>
    <w:multiLevelType w:val="hybridMultilevel"/>
    <w:tmpl w:val="89389896"/>
    <w:lvl w:ilvl="0" w:tplc="464C2A40">
      <w:start w:val="1"/>
      <w:numFmt w:val="decimal"/>
      <w:suff w:val="space"/>
      <w:lvlText w:val="[%1]. "/>
      <w:lvlJc w:val="left"/>
      <w:pPr>
        <w:ind w:left="720" w:hanging="360"/>
      </w:pPr>
      <w:rPr>
        <w:rFonts w:ascii="Calibri" w:hAnsi="Calibri" w:hint="default"/>
        <w:b/>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FB3819"/>
    <w:multiLevelType w:val="multilevel"/>
    <w:tmpl w:val="5E7E9D6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536808E6"/>
    <w:multiLevelType w:val="hybridMultilevel"/>
    <w:tmpl w:val="39143C64"/>
    <w:lvl w:ilvl="0" w:tplc="B0DEB4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3"/>
    <w:lvlOverride w:ilvl="0">
      <w:lvl w:ilvl="0">
        <w:start w:val="1"/>
        <w:numFmt w:val="decimal"/>
        <w:lvlText w:val="%1.0"/>
        <w:lvlJc w:val="left"/>
        <w:pPr>
          <w:ind w:left="390" w:hanging="390"/>
        </w:pPr>
        <w:rPr>
          <w:rFonts w:hint="default"/>
        </w:rPr>
      </w:lvl>
    </w:lvlOverride>
    <w:lvlOverride w:ilvl="1">
      <w:lvl w:ilvl="1">
        <w:start w:val="1"/>
        <w:numFmt w:val="decimal"/>
        <w:lvlText w:val="%1.%2"/>
        <w:lvlJc w:val="left"/>
        <w:pPr>
          <w:ind w:left="1110" w:hanging="390"/>
        </w:pPr>
        <w:rPr>
          <w:rFonts w:hint="default"/>
          <w:i/>
        </w:rPr>
      </w:lvl>
    </w:lvlOverride>
    <w:lvlOverride w:ilvl="2">
      <w:lvl w:ilvl="2">
        <w:start w:val="1"/>
        <w:numFmt w:val="decimal"/>
        <w:lvlText w:val="%1.%2.%3"/>
        <w:lvlJc w:val="left"/>
        <w:pPr>
          <w:ind w:left="2160" w:hanging="720"/>
        </w:pPr>
        <w:rPr>
          <w:rFonts w:hint="default"/>
        </w:rPr>
      </w:lvl>
    </w:lvlOverride>
    <w:lvlOverride w:ilvl="3">
      <w:lvl w:ilvl="3">
        <w:start w:val="1"/>
        <w:numFmt w:val="decimal"/>
        <w:lvlText w:val="%1.%2.%3.%4"/>
        <w:lvlJc w:val="left"/>
        <w:pPr>
          <w:ind w:left="2880" w:hanging="720"/>
        </w:pPr>
        <w:rPr>
          <w:rFonts w:hint="default"/>
        </w:rPr>
      </w:lvl>
    </w:lvlOverride>
    <w:lvlOverride w:ilvl="4">
      <w:lvl w:ilvl="4">
        <w:start w:val="1"/>
        <w:numFmt w:val="decimal"/>
        <w:lvlText w:val="%1.%2.%3.%4.%5"/>
        <w:lvlJc w:val="left"/>
        <w:pPr>
          <w:ind w:left="3960" w:hanging="1080"/>
        </w:pPr>
        <w:rPr>
          <w:rFonts w:hint="default"/>
        </w:rPr>
      </w:lvl>
    </w:lvlOverride>
    <w:lvlOverride w:ilvl="5">
      <w:lvl w:ilvl="5">
        <w:start w:val="1"/>
        <w:numFmt w:val="decimal"/>
        <w:lvlText w:val="%1.%2.%3.%4.%5.%6"/>
        <w:lvlJc w:val="left"/>
        <w:pPr>
          <w:ind w:left="5040" w:hanging="1440"/>
        </w:pPr>
        <w:rPr>
          <w:rFonts w:hint="default"/>
        </w:rPr>
      </w:lvl>
    </w:lvlOverride>
    <w:lvlOverride w:ilvl="6">
      <w:lvl w:ilvl="6">
        <w:start w:val="1"/>
        <w:numFmt w:val="decimal"/>
        <w:lvlText w:val="%1.%2.%3.%4.%5.%6.%7"/>
        <w:lvlJc w:val="left"/>
        <w:pPr>
          <w:ind w:left="5760" w:hanging="1440"/>
        </w:pPr>
        <w:rPr>
          <w:rFonts w:hint="default"/>
        </w:rPr>
      </w:lvl>
    </w:lvlOverride>
    <w:lvlOverride w:ilvl="7">
      <w:lvl w:ilvl="7">
        <w:start w:val="1"/>
        <w:numFmt w:val="decimal"/>
        <w:lvlText w:val="%1.%2.%3.%4.%5.%6.%7.%8"/>
        <w:lvlJc w:val="left"/>
        <w:pPr>
          <w:ind w:left="6840" w:hanging="1800"/>
        </w:pPr>
        <w:rPr>
          <w:rFonts w:hint="default"/>
        </w:rPr>
      </w:lvl>
    </w:lvlOverride>
    <w:lvlOverride w:ilvl="8">
      <w:lvl w:ilvl="8">
        <w:start w:val="1"/>
        <w:numFmt w:val="decimal"/>
        <w:lvlText w:val="%1.%2.%3.%4.%5.%6.%7.%8.%9"/>
        <w:lvlJc w:val="left"/>
        <w:pPr>
          <w:ind w:left="7560" w:hanging="1800"/>
        </w:pPr>
        <w:rPr>
          <w:rFonts w:hint="default"/>
        </w:rPr>
      </w:lvl>
    </w:lvlOverride>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2"/>
  </w:compat>
  <w:rsids>
    <w:rsidRoot w:val="00D85B61"/>
    <w:rsid w:val="000055A4"/>
    <w:rsid w:val="000101B6"/>
    <w:rsid w:val="00010E82"/>
    <w:rsid w:val="000121F7"/>
    <w:rsid w:val="00014FEF"/>
    <w:rsid w:val="00034D46"/>
    <w:rsid w:val="00037AA5"/>
    <w:rsid w:val="00041279"/>
    <w:rsid w:val="00047C9C"/>
    <w:rsid w:val="00057B90"/>
    <w:rsid w:val="0006709A"/>
    <w:rsid w:val="000709A2"/>
    <w:rsid w:val="00075768"/>
    <w:rsid w:val="00081B1A"/>
    <w:rsid w:val="00083DB3"/>
    <w:rsid w:val="00095B7B"/>
    <w:rsid w:val="000A2CBD"/>
    <w:rsid w:val="000A42D2"/>
    <w:rsid w:val="000A5D31"/>
    <w:rsid w:val="000B3EEB"/>
    <w:rsid w:val="000C2545"/>
    <w:rsid w:val="000D190F"/>
    <w:rsid w:val="000D5F6D"/>
    <w:rsid w:val="000E038A"/>
    <w:rsid w:val="000E4DC4"/>
    <w:rsid w:val="000F60EA"/>
    <w:rsid w:val="0010143E"/>
    <w:rsid w:val="00103617"/>
    <w:rsid w:val="00104F5D"/>
    <w:rsid w:val="00110BB6"/>
    <w:rsid w:val="00115477"/>
    <w:rsid w:val="0012764C"/>
    <w:rsid w:val="00131F62"/>
    <w:rsid w:val="0015060D"/>
    <w:rsid w:val="00151DCB"/>
    <w:rsid w:val="001601E3"/>
    <w:rsid w:val="001661E4"/>
    <w:rsid w:val="00181CC6"/>
    <w:rsid w:val="00187FBF"/>
    <w:rsid w:val="001A432A"/>
    <w:rsid w:val="001B4ED2"/>
    <w:rsid w:val="001B758D"/>
    <w:rsid w:val="001E47E8"/>
    <w:rsid w:val="001E6316"/>
    <w:rsid w:val="001F36C6"/>
    <w:rsid w:val="001F7D18"/>
    <w:rsid w:val="00216A8F"/>
    <w:rsid w:val="00227384"/>
    <w:rsid w:val="00234270"/>
    <w:rsid w:val="00237D4D"/>
    <w:rsid w:val="00272337"/>
    <w:rsid w:val="0028108B"/>
    <w:rsid w:val="00294DBE"/>
    <w:rsid w:val="002951BA"/>
    <w:rsid w:val="002B1F62"/>
    <w:rsid w:val="002C2A05"/>
    <w:rsid w:val="002C3503"/>
    <w:rsid w:val="002C5145"/>
    <w:rsid w:val="002F2176"/>
    <w:rsid w:val="00307C3D"/>
    <w:rsid w:val="003126ED"/>
    <w:rsid w:val="00312BD1"/>
    <w:rsid w:val="00313DB3"/>
    <w:rsid w:val="00316DFA"/>
    <w:rsid w:val="0032118A"/>
    <w:rsid w:val="003324E7"/>
    <w:rsid w:val="00334ECC"/>
    <w:rsid w:val="003462BF"/>
    <w:rsid w:val="00346CA8"/>
    <w:rsid w:val="00347EFF"/>
    <w:rsid w:val="0036277E"/>
    <w:rsid w:val="00362E28"/>
    <w:rsid w:val="0038031D"/>
    <w:rsid w:val="00384CD9"/>
    <w:rsid w:val="00387288"/>
    <w:rsid w:val="003A6ABA"/>
    <w:rsid w:val="003A7CAB"/>
    <w:rsid w:val="003B1622"/>
    <w:rsid w:val="003B64A8"/>
    <w:rsid w:val="003B7594"/>
    <w:rsid w:val="003C1C91"/>
    <w:rsid w:val="003C47D0"/>
    <w:rsid w:val="003C4B1F"/>
    <w:rsid w:val="003C5331"/>
    <w:rsid w:val="003C56AE"/>
    <w:rsid w:val="003C636E"/>
    <w:rsid w:val="003D4E73"/>
    <w:rsid w:val="003D66AF"/>
    <w:rsid w:val="003D7E23"/>
    <w:rsid w:val="003F01C3"/>
    <w:rsid w:val="0041496F"/>
    <w:rsid w:val="00415177"/>
    <w:rsid w:val="00416D90"/>
    <w:rsid w:val="00422355"/>
    <w:rsid w:val="00431080"/>
    <w:rsid w:val="0043784A"/>
    <w:rsid w:val="004461D4"/>
    <w:rsid w:val="00450973"/>
    <w:rsid w:val="004611B2"/>
    <w:rsid w:val="00470EF2"/>
    <w:rsid w:val="004916CC"/>
    <w:rsid w:val="004C40F4"/>
    <w:rsid w:val="004C6B80"/>
    <w:rsid w:val="004D027D"/>
    <w:rsid w:val="004D57C7"/>
    <w:rsid w:val="004D6FA5"/>
    <w:rsid w:val="004E371D"/>
    <w:rsid w:val="004E4D81"/>
    <w:rsid w:val="004E7BD8"/>
    <w:rsid w:val="004F5C29"/>
    <w:rsid w:val="0050137B"/>
    <w:rsid w:val="005146E0"/>
    <w:rsid w:val="00514F9F"/>
    <w:rsid w:val="00520D4B"/>
    <w:rsid w:val="0052336F"/>
    <w:rsid w:val="005261D3"/>
    <w:rsid w:val="00535BF6"/>
    <w:rsid w:val="00557522"/>
    <w:rsid w:val="005626EB"/>
    <w:rsid w:val="00565E13"/>
    <w:rsid w:val="00567085"/>
    <w:rsid w:val="00573CE2"/>
    <w:rsid w:val="005759B3"/>
    <w:rsid w:val="005B740B"/>
    <w:rsid w:val="005E1640"/>
    <w:rsid w:val="005E21F4"/>
    <w:rsid w:val="005E564A"/>
    <w:rsid w:val="006036FC"/>
    <w:rsid w:val="006118A9"/>
    <w:rsid w:val="0061545A"/>
    <w:rsid w:val="00621704"/>
    <w:rsid w:val="006431EB"/>
    <w:rsid w:val="00644F5B"/>
    <w:rsid w:val="00667B9E"/>
    <w:rsid w:val="00691A96"/>
    <w:rsid w:val="006B5780"/>
    <w:rsid w:val="006E01D4"/>
    <w:rsid w:val="006E3D83"/>
    <w:rsid w:val="006E6D3D"/>
    <w:rsid w:val="00710483"/>
    <w:rsid w:val="007251C7"/>
    <w:rsid w:val="007303BF"/>
    <w:rsid w:val="007453FB"/>
    <w:rsid w:val="00752DEC"/>
    <w:rsid w:val="00753043"/>
    <w:rsid w:val="00755FE8"/>
    <w:rsid w:val="007658F3"/>
    <w:rsid w:val="00765904"/>
    <w:rsid w:val="0076799B"/>
    <w:rsid w:val="007722CA"/>
    <w:rsid w:val="00784D80"/>
    <w:rsid w:val="00791B15"/>
    <w:rsid w:val="0079602F"/>
    <w:rsid w:val="007A59C6"/>
    <w:rsid w:val="007B27DD"/>
    <w:rsid w:val="007C46B6"/>
    <w:rsid w:val="007C5EB1"/>
    <w:rsid w:val="007C7AD1"/>
    <w:rsid w:val="007D3150"/>
    <w:rsid w:val="007D7734"/>
    <w:rsid w:val="007E2FCF"/>
    <w:rsid w:val="007E7909"/>
    <w:rsid w:val="008136D9"/>
    <w:rsid w:val="00814121"/>
    <w:rsid w:val="00815547"/>
    <w:rsid w:val="008300C6"/>
    <w:rsid w:val="00837E0C"/>
    <w:rsid w:val="00841C17"/>
    <w:rsid w:val="00843698"/>
    <w:rsid w:val="00843DE0"/>
    <w:rsid w:val="008602E6"/>
    <w:rsid w:val="008603FD"/>
    <w:rsid w:val="0086453D"/>
    <w:rsid w:val="008908B5"/>
    <w:rsid w:val="00893FDD"/>
    <w:rsid w:val="00894534"/>
    <w:rsid w:val="008B5541"/>
    <w:rsid w:val="008D2ADB"/>
    <w:rsid w:val="008D2E0C"/>
    <w:rsid w:val="008D53AE"/>
    <w:rsid w:val="008E0E18"/>
    <w:rsid w:val="008E1A0B"/>
    <w:rsid w:val="008E7E42"/>
    <w:rsid w:val="008F1EE3"/>
    <w:rsid w:val="008F7034"/>
    <w:rsid w:val="00923D17"/>
    <w:rsid w:val="00941797"/>
    <w:rsid w:val="00942793"/>
    <w:rsid w:val="00952D70"/>
    <w:rsid w:val="00957E78"/>
    <w:rsid w:val="009614FE"/>
    <w:rsid w:val="0096472B"/>
    <w:rsid w:val="00973F0B"/>
    <w:rsid w:val="00975E1F"/>
    <w:rsid w:val="00976DCE"/>
    <w:rsid w:val="009830FC"/>
    <w:rsid w:val="00992104"/>
    <w:rsid w:val="009B44EC"/>
    <w:rsid w:val="009C1397"/>
    <w:rsid w:val="009D3D2C"/>
    <w:rsid w:val="009D6E6C"/>
    <w:rsid w:val="009E55EE"/>
    <w:rsid w:val="00A13286"/>
    <w:rsid w:val="00A13B81"/>
    <w:rsid w:val="00A1626B"/>
    <w:rsid w:val="00A1721C"/>
    <w:rsid w:val="00A20E6B"/>
    <w:rsid w:val="00A22BD9"/>
    <w:rsid w:val="00A31455"/>
    <w:rsid w:val="00A461B6"/>
    <w:rsid w:val="00A47623"/>
    <w:rsid w:val="00A51105"/>
    <w:rsid w:val="00A556DF"/>
    <w:rsid w:val="00A62237"/>
    <w:rsid w:val="00A66F2B"/>
    <w:rsid w:val="00AA0748"/>
    <w:rsid w:val="00AA1F16"/>
    <w:rsid w:val="00AB00D5"/>
    <w:rsid w:val="00AC0A2C"/>
    <w:rsid w:val="00AD6BDB"/>
    <w:rsid w:val="00AE571D"/>
    <w:rsid w:val="00B0710C"/>
    <w:rsid w:val="00B23EA2"/>
    <w:rsid w:val="00B27476"/>
    <w:rsid w:val="00B31BDA"/>
    <w:rsid w:val="00B33E07"/>
    <w:rsid w:val="00B45D39"/>
    <w:rsid w:val="00B518DB"/>
    <w:rsid w:val="00B544F1"/>
    <w:rsid w:val="00B55D86"/>
    <w:rsid w:val="00B57222"/>
    <w:rsid w:val="00B6429E"/>
    <w:rsid w:val="00B7733E"/>
    <w:rsid w:val="00B83F2D"/>
    <w:rsid w:val="00B918F8"/>
    <w:rsid w:val="00BB59D2"/>
    <w:rsid w:val="00BC6913"/>
    <w:rsid w:val="00BD3728"/>
    <w:rsid w:val="00BE6188"/>
    <w:rsid w:val="00BF1289"/>
    <w:rsid w:val="00BF6244"/>
    <w:rsid w:val="00BF7648"/>
    <w:rsid w:val="00C12F47"/>
    <w:rsid w:val="00C1413B"/>
    <w:rsid w:val="00C239A7"/>
    <w:rsid w:val="00C27D3E"/>
    <w:rsid w:val="00C40610"/>
    <w:rsid w:val="00C464FA"/>
    <w:rsid w:val="00C4686A"/>
    <w:rsid w:val="00C53CA2"/>
    <w:rsid w:val="00C60A74"/>
    <w:rsid w:val="00C777CE"/>
    <w:rsid w:val="00C87F3E"/>
    <w:rsid w:val="00C90F91"/>
    <w:rsid w:val="00C91FB5"/>
    <w:rsid w:val="00CB103C"/>
    <w:rsid w:val="00CD0B8C"/>
    <w:rsid w:val="00CD4E78"/>
    <w:rsid w:val="00CE1AA6"/>
    <w:rsid w:val="00CE2C13"/>
    <w:rsid w:val="00CE7127"/>
    <w:rsid w:val="00CE7516"/>
    <w:rsid w:val="00CF4960"/>
    <w:rsid w:val="00D06D7D"/>
    <w:rsid w:val="00D07DCA"/>
    <w:rsid w:val="00D31A75"/>
    <w:rsid w:val="00D36824"/>
    <w:rsid w:val="00D43672"/>
    <w:rsid w:val="00D5016B"/>
    <w:rsid w:val="00D60EAC"/>
    <w:rsid w:val="00D62145"/>
    <w:rsid w:val="00D66E0E"/>
    <w:rsid w:val="00D85B61"/>
    <w:rsid w:val="00D952FB"/>
    <w:rsid w:val="00DA02D7"/>
    <w:rsid w:val="00DA35C6"/>
    <w:rsid w:val="00DB0F7F"/>
    <w:rsid w:val="00DB2C58"/>
    <w:rsid w:val="00DD3D70"/>
    <w:rsid w:val="00DE69A1"/>
    <w:rsid w:val="00DF5841"/>
    <w:rsid w:val="00DF79A8"/>
    <w:rsid w:val="00E02E22"/>
    <w:rsid w:val="00E16E3C"/>
    <w:rsid w:val="00E20624"/>
    <w:rsid w:val="00E32550"/>
    <w:rsid w:val="00E4055D"/>
    <w:rsid w:val="00E41194"/>
    <w:rsid w:val="00E500AF"/>
    <w:rsid w:val="00E5627D"/>
    <w:rsid w:val="00E6291A"/>
    <w:rsid w:val="00E84167"/>
    <w:rsid w:val="00E968D1"/>
    <w:rsid w:val="00EA1F8D"/>
    <w:rsid w:val="00EA7302"/>
    <w:rsid w:val="00EB3A3B"/>
    <w:rsid w:val="00EB51CE"/>
    <w:rsid w:val="00EC17F3"/>
    <w:rsid w:val="00ED7498"/>
    <w:rsid w:val="00EE16DC"/>
    <w:rsid w:val="00EE353A"/>
    <w:rsid w:val="00EE58E1"/>
    <w:rsid w:val="00EE719A"/>
    <w:rsid w:val="00EF7495"/>
    <w:rsid w:val="00F00708"/>
    <w:rsid w:val="00F06F17"/>
    <w:rsid w:val="00F10CC7"/>
    <w:rsid w:val="00F25772"/>
    <w:rsid w:val="00F31992"/>
    <w:rsid w:val="00F31DBB"/>
    <w:rsid w:val="00F52D4E"/>
    <w:rsid w:val="00F778BB"/>
    <w:rsid w:val="00FA00C9"/>
    <w:rsid w:val="00FA1E61"/>
    <w:rsid w:val="00FA404A"/>
    <w:rsid w:val="00FA411B"/>
    <w:rsid w:val="00FA43CA"/>
    <w:rsid w:val="00FB0BAD"/>
    <w:rsid w:val="00FB0BF4"/>
    <w:rsid w:val="00FB1EC3"/>
    <w:rsid w:val="00FB27C7"/>
    <w:rsid w:val="00FC2CED"/>
    <w:rsid w:val="00FC4751"/>
    <w:rsid w:val="00FF69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B61"/>
    <w:pPr>
      <w:spacing w:after="80" w:line="240" w:lineRule="auto"/>
    </w:pPr>
  </w:style>
  <w:style w:type="paragraph" w:styleId="Heading1">
    <w:name w:val="heading 1"/>
    <w:basedOn w:val="Normal"/>
    <w:next w:val="Normal"/>
    <w:link w:val="Heading1Char"/>
    <w:uiPriority w:val="9"/>
    <w:qFormat/>
    <w:rsid w:val="00D06D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12F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D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6D7D"/>
    <w:pPr>
      <w:spacing w:line="259" w:lineRule="auto"/>
      <w:outlineLvl w:val="9"/>
    </w:pPr>
    <w:rPr>
      <w:lang w:val="en-US"/>
    </w:rPr>
  </w:style>
  <w:style w:type="paragraph" w:styleId="TOC1">
    <w:name w:val="toc 1"/>
    <w:basedOn w:val="Normal"/>
    <w:next w:val="Normal"/>
    <w:autoRedefine/>
    <w:uiPriority w:val="39"/>
    <w:unhideWhenUsed/>
    <w:rsid w:val="00D06D7D"/>
    <w:pPr>
      <w:spacing w:after="100"/>
    </w:pPr>
  </w:style>
  <w:style w:type="character" w:styleId="Hyperlink">
    <w:name w:val="Hyperlink"/>
    <w:basedOn w:val="DefaultParagraphFont"/>
    <w:uiPriority w:val="99"/>
    <w:unhideWhenUsed/>
    <w:rsid w:val="00D06D7D"/>
    <w:rPr>
      <w:color w:val="0563C1" w:themeColor="hyperlink"/>
      <w:u w:val="single"/>
    </w:rPr>
  </w:style>
  <w:style w:type="paragraph" w:styleId="ListParagraph">
    <w:name w:val="List Paragraph"/>
    <w:basedOn w:val="Normal"/>
    <w:uiPriority w:val="34"/>
    <w:qFormat/>
    <w:rsid w:val="0043784A"/>
    <w:pPr>
      <w:ind w:left="720"/>
      <w:contextualSpacing/>
    </w:pPr>
  </w:style>
  <w:style w:type="paragraph" w:styleId="TOC2">
    <w:name w:val="toc 2"/>
    <w:basedOn w:val="Normal"/>
    <w:next w:val="Normal"/>
    <w:autoRedefine/>
    <w:uiPriority w:val="39"/>
    <w:semiHidden/>
    <w:unhideWhenUsed/>
    <w:rsid w:val="006E3D83"/>
    <w:pPr>
      <w:spacing w:after="100"/>
      <w:ind w:left="220"/>
    </w:pPr>
  </w:style>
  <w:style w:type="table" w:styleId="TableGrid">
    <w:name w:val="Table Grid"/>
    <w:basedOn w:val="TableNormal"/>
    <w:uiPriority w:val="39"/>
    <w:rsid w:val="00961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12F47"/>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33E0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E07"/>
    <w:rPr>
      <w:rFonts w:ascii="Segoe UI" w:hAnsi="Segoe UI" w:cs="Segoe UI"/>
      <w:sz w:val="18"/>
      <w:szCs w:val="18"/>
    </w:rPr>
  </w:style>
  <w:style w:type="paragraph" w:styleId="Date">
    <w:name w:val="Date"/>
    <w:basedOn w:val="Normal"/>
    <w:next w:val="Normal"/>
    <w:link w:val="DateChar"/>
    <w:uiPriority w:val="99"/>
    <w:semiHidden/>
    <w:unhideWhenUsed/>
    <w:rsid w:val="002951BA"/>
  </w:style>
  <w:style w:type="character" w:customStyle="1" w:styleId="DateChar">
    <w:name w:val="Date Char"/>
    <w:basedOn w:val="DefaultParagraphFont"/>
    <w:link w:val="Date"/>
    <w:uiPriority w:val="99"/>
    <w:semiHidden/>
    <w:rsid w:val="002951BA"/>
  </w:style>
  <w:style w:type="character" w:customStyle="1" w:styleId="apple-converted-space">
    <w:name w:val="apple-converted-space"/>
    <w:basedOn w:val="DefaultParagraphFont"/>
    <w:rsid w:val="000055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553415">
      <w:bodyDiv w:val="1"/>
      <w:marLeft w:val="0"/>
      <w:marRight w:val="0"/>
      <w:marTop w:val="0"/>
      <w:marBottom w:val="0"/>
      <w:divBdr>
        <w:top w:val="none" w:sz="0" w:space="0" w:color="auto"/>
        <w:left w:val="none" w:sz="0" w:space="0" w:color="auto"/>
        <w:bottom w:val="none" w:sz="0" w:space="0" w:color="auto"/>
        <w:right w:val="none" w:sz="0" w:space="0" w:color="auto"/>
      </w:divBdr>
    </w:div>
    <w:div w:id="133826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en6481fall14b.wikispaces.com/home" TargetMode="Externa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D5AF-736D-4215-8CBD-4D8433F8C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2729</Words>
  <Characters>15558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Kumar</dc:creator>
  <cp:lastModifiedBy>umroot</cp:lastModifiedBy>
  <cp:revision>248</cp:revision>
  <dcterms:created xsi:type="dcterms:W3CDTF">2015-05-15T20:47:00Z</dcterms:created>
  <dcterms:modified xsi:type="dcterms:W3CDTF">2015-05-17T12:41:00Z</dcterms:modified>
</cp:coreProperties>
</file>